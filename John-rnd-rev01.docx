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380109" w:rsidRPr="00055496" w14:paraId="611C6883" w14:textId="77777777" w:rsidTr="003F0E5B">
        <w:trPr>
          <w:trHeight w:val="471"/>
          <w:jc w:val="center"/>
        </w:trPr>
        <w:tc>
          <w:tcPr>
            <w:tcW w:w="4508" w:type="dxa"/>
            <w:gridSpan w:val="2"/>
            <w:shd w:val="clear" w:color="auto" w:fill="auto"/>
            <w:vAlign w:val="center"/>
          </w:tcPr>
          <w:p w14:paraId="4F7E76A6" w14:textId="6E728757" w:rsidR="00380109" w:rsidRPr="00DE42F5" w:rsidRDefault="00380109" w:rsidP="001C2854">
            <w:pPr>
              <w:pStyle w:val="Coverpagetableheading"/>
              <w:spacing w:before="120" w:after="120"/>
              <w:rPr>
                <w:sz w:val="20"/>
                <w:szCs w:val="20"/>
              </w:rPr>
            </w:pPr>
            <w:r w:rsidRPr="00DE42F5">
              <w:rPr>
                <w:sz w:val="20"/>
                <w:szCs w:val="20"/>
              </w:rPr>
              <w:t>Project no / reference:</w:t>
            </w:r>
          </w:p>
        </w:tc>
        <w:tc>
          <w:tcPr>
            <w:tcW w:w="4508" w:type="dxa"/>
            <w:gridSpan w:val="2"/>
            <w:shd w:val="clear" w:color="auto" w:fill="auto"/>
            <w:vAlign w:val="center"/>
          </w:tcPr>
          <w:p w14:paraId="419A8CE8" w14:textId="3ABF0C57" w:rsidR="00380109" w:rsidRPr="00DE42F5" w:rsidRDefault="00380109" w:rsidP="001C2854">
            <w:pPr>
              <w:pStyle w:val="Coverpagetabletext"/>
              <w:spacing w:before="120" w:after="120"/>
              <w:rPr>
                <w:szCs w:val="20"/>
              </w:rPr>
            </w:pPr>
            <w:r w:rsidRPr="00DE42F5">
              <w:rPr>
                <w:szCs w:val="20"/>
              </w:rPr>
              <w:t>1</w:t>
            </w:r>
          </w:p>
        </w:tc>
      </w:tr>
      <w:tr w:rsidR="00380109" w:rsidRPr="00055496" w14:paraId="5777A27F" w14:textId="77777777" w:rsidTr="003F0E5B">
        <w:trPr>
          <w:trHeight w:val="471"/>
          <w:jc w:val="center"/>
        </w:trPr>
        <w:tc>
          <w:tcPr>
            <w:tcW w:w="4508" w:type="dxa"/>
            <w:gridSpan w:val="2"/>
            <w:shd w:val="clear" w:color="auto" w:fill="auto"/>
            <w:vAlign w:val="center"/>
          </w:tcPr>
          <w:p w14:paraId="2452D9F2" w14:textId="3ECAD31E" w:rsidR="00380109" w:rsidRPr="00DE42F5" w:rsidRDefault="00380109" w:rsidP="001C2854">
            <w:pPr>
              <w:pStyle w:val="Coverpagetableheading"/>
              <w:spacing w:before="120" w:after="120"/>
              <w:rPr>
                <w:sz w:val="20"/>
                <w:szCs w:val="20"/>
              </w:rPr>
            </w:pPr>
            <w:r w:rsidRPr="00DE42F5">
              <w:rPr>
                <w:sz w:val="20"/>
                <w:szCs w:val="20"/>
              </w:rPr>
              <w:t>Project name:</w:t>
            </w:r>
          </w:p>
        </w:tc>
        <w:tc>
          <w:tcPr>
            <w:tcW w:w="4508" w:type="dxa"/>
            <w:gridSpan w:val="2"/>
            <w:shd w:val="clear" w:color="auto" w:fill="auto"/>
            <w:vAlign w:val="center"/>
          </w:tcPr>
          <w:p w14:paraId="197FD0BD" w14:textId="01111640" w:rsidR="00380109" w:rsidRPr="00DE42F5" w:rsidRDefault="00DE42F5" w:rsidP="001C2854">
            <w:pPr>
              <w:pStyle w:val="Coverpagetabletext"/>
              <w:spacing w:before="120" w:after="120"/>
              <w:rPr>
                <w:szCs w:val="20"/>
              </w:rPr>
            </w:pPr>
            <w:r w:rsidRPr="00DE42F5">
              <w:rPr>
                <w:szCs w:val="20"/>
              </w:rPr>
              <w:t>Design and development of software tools for the improved protection of networks</w:t>
            </w:r>
          </w:p>
        </w:tc>
      </w:tr>
      <w:tr w:rsidR="00380109" w:rsidRPr="00055496" w14:paraId="6BB306E1" w14:textId="77777777" w:rsidTr="003F0E5B">
        <w:trPr>
          <w:trHeight w:val="471"/>
          <w:jc w:val="center"/>
        </w:trPr>
        <w:tc>
          <w:tcPr>
            <w:tcW w:w="4508" w:type="dxa"/>
            <w:gridSpan w:val="2"/>
            <w:shd w:val="clear" w:color="auto" w:fill="auto"/>
            <w:vAlign w:val="center"/>
          </w:tcPr>
          <w:p w14:paraId="5A7210DB" w14:textId="77777777" w:rsidR="00380109" w:rsidRPr="00DE42F5" w:rsidRDefault="00380109" w:rsidP="001C2854">
            <w:pPr>
              <w:pStyle w:val="Coverpagetableheading"/>
              <w:spacing w:before="120" w:after="120"/>
              <w:rPr>
                <w:sz w:val="20"/>
                <w:szCs w:val="20"/>
              </w:rPr>
            </w:pPr>
            <w:bookmarkStart w:id="0" w:name="_Hlk132635874"/>
            <w:r w:rsidRPr="00DE42F5">
              <w:rPr>
                <w:sz w:val="20"/>
                <w:szCs w:val="20"/>
              </w:rPr>
              <w:t>Date updated:</w:t>
            </w:r>
          </w:p>
        </w:tc>
        <w:tc>
          <w:tcPr>
            <w:tcW w:w="4508" w:type="dxa"/>
            <w:gridSpan w:val="2"/>
            <w:shd w:val="clear" w:color="auto" w:fill="auto"/>
            <w:vAlign w:val="center"/>
          </w:tcPr>
          <w:p w14:paraId="64FD7D0B" w14:textId="7238880C" w:rsidR="00380109" w:rsidRPr="00DE42F5" w:rsidRDefault="00380109" w:rsidP="001C2854">
            <w:pPr>
              <w:pStyle w:val="Coverpagetabletext"/>
              <w:spacing w:before="120" w:after="120"/>
              <w:rPr>
                <w:szCs w:val="20"/>
              </w:rPr>
            </w:pPr>
            <w:r w:rsidRPr="00DE42F5">
              <w:rPr>
                <w:szCs w:val="20"/>
              </w:rPr>
              <w:fldChar w:fldCharType="begin"/>
            </w:r>
            <w:r w:rsidRPr="00DE42F5">
              <w:rPr>
                <w:szCs w:val="20"/>
              </w:rPr>
              <w:instrText xml:space="preserve"> DATE  \@ "d MMMM yyyy"  \* MERGEFORMAT </w:instrText>
            </w:r>
            <w:r w:rsidRPr="00DE42F5">
              <w:rPr>
                <w:szCs w:val="20"/>
              </w:rPr>
              <w:fldChar w:fldCharType="separate"/>
            </w:r>
            <w:ins w:id="1" w:author="Adam Jenkins [2]" w:date="2024-03-25T10:52:00Z">
              <w:r w:rsidR="00682A0A">
                <w:rPr>
                  <w:noProof/>
                  <w:szCs w:val="20"/>
                </w:rPr>
                <w:t>25 March 2024</w:t>
              </w:r>
            </w:ins>
            <w:ins w:id="2" w:author="Adam Jenkins" w:date="2024-03-24T15:31:00Z">
              <w:del w:id="3" w:author="Adam Jenkins [2]" w:date="2024-03-25T10:52:00Z">
                <w:r w:rsidR="00B56893" w:rsidDel="00682A0A">
                  <w:rPr>
                    <w:noProof/>
                    <w:szCs w:val="20"/>
                  </w:rPr>
                  <w:delText>24 March 2024</w:delText>
                </w:r>
              </w:del>
            </w:ins>
            <w:del w:id="4" w:author="Adam Jenkins [2]" w:date="2024-03-25T10:52:00Z">
              <w:r w:rsidR="00590363" w:rsidDel="00682A0A">
                <w:rPr>
                  <w:noProof/>
                  <w:szCs w:val="20"/>
                </w:rPr>
                <w:delText>21 March 2024</w:delText>
              </w:r>
            </w:del>
            <w:r w:rsidRPr="00DE42F5">
              <w:rPr>
                <w:szCs w:val="20"/>
              </w:rPr>
              <w:fldChar w:fldCharType="end"/>
            </w:r>
          </w:p>
        </w:tc>
      </w:tr>
      <w:tr w:rsidR="00F11680" w:rsidRPr="00055496" w14:paraId="19D18171" w14:textId="77777777" w:rsidTr="003F0E5B">
        <w:trPr>
          <w:trHeight w:val="471"/>
          <w:jc w:val="center"/>
        </w:trPr>
        <w:tc>
          <w:tcPr>
            <w:tcW w:w="4508" w:type="dxa"/>
            <w:gridSpan w:val="2"/>
            <w:shd w:val="clear" w:color="auto" w:fill="auto"/>
            <w:vAlign w:val="center"/>
          </w:tcPr>
          <w:p w14:paraId="70DD1F21" w14:textId="37E78A93" w:rsidR="00F11680" w:rsidRPr="00DE42F5" w:rsidRDefault="00F11680" w:rsidP="001C2854">
            <w:pPr>
              <w:pStyle w:val="Coverpagetableheading"/>
              <w:spacing w:before="120" w:after="120"/>
              <w:rPr>
                <w:color w:val="FF0000"/>
                <w:sz w:val="20"/>
                <w:szCs w:val="20"/>
              </w:rPr>
            </w:pPr>
            <w:r w:rsidRPr="00DE42F5">
              <w:rPr>
                <w:sz w:val="20"/>
                <w:szCs w:val="20"/>
              </w:rPr>
              <w:t>Business address:</w:t>
            </w:r>
          </w:p>
        </w:tc>
        <w:tc>
          <w:tcPr>
            <w:tcW w:w="4508" w:type="dxa"/>
            <w:gridSpan w:val="2"/>
            <w:shd w:val="clear" w:color="auto" w:fill="auto"/>
            <w:vAlign w:val="center"/>
          </w:tcPr>
          <w:p w14:paraId="6E003A82" w14:textId="60B886A5" w:rsidR="00F11680" w:rsidRPr="00DE42F5" w:rsidRDefault="00DE42F5" w:rsidP="001C2854">
            <w:pPr>
              <w:pStyle w:val="Coverpagetabletext"/>
              <w:spacing w:before="120" w:after="120"/>
              <w:rPr>
                <w:color w:val="FF0000"/>
                <w:szCs w:val="20"/>
              </w:rPr>
            </w:pPr>
            <w:r w:rsidRPr="00DE42F5">
              <w:rPr>
                <w:color w:val="333333"/>
                <w:szCs w:val="20"/>
                <w:shd w:val="clear" w:color="auto" w:fill="FFFFFF"/>
              </w:rPr>
              <w:t>6 Maud Street UNLEY, SA 5061</w:t>
            </w:r>
          </w:p>
        </w:tc>
      </w:tr>
      <w:tr w:rsidR="00380109" w:rsidRPr="00055496" w14:paraId="1F0557F8" w14:textId="77777777" w:rsidTr="003F0E5B">
        <w:trPr>
          <w:trHeight w:val="471"/>
          <w:jc w:val="center"/>
        </w:trPr>
        <w:tc>
          <w:tcPr>
            <w:tcW w:w="2254" w:type="dxa"/>
            <w:shd w:val="clear" w:color="auto" w:fill="auto"/>
            <w:vAlign w:val="center"/>
          </w:tcPr>
          <w:p w14:paraId="6F0A4444" w14:textId="77777777" w:rsidR="00380109" w:rsidRPr="00DE42F5" w:rsidRDefault="00380109" w:rsidP="001C2854">
            <w:pPr>
              <w:pStyle w:val="Coverpagetableheading"/>
              <w:spacing w:before="120" w:after="120"/>
              <w:rPr>
                <w:sz w:val="20"/>
                <w:szCs w:val="20"/>
              </w:rPr>
            </w:pPr>
            <w:r w:rsidRPr="00DE42F5">
              <w:rPr>
                <w:sz w:val="20"/>
                <w:szCs w:val="20"/>
              </w:rPr>
              <w:t>Start date:</w:t>
            </w:r>
          </w:p>
        </w:tc>
        <w:tc>
          <w:tcPr>
            <w:tcW w:w="2254" w:type="dxa"/>
            <w:shd w:val="clear" w:color="auto" w:fill="auto"/>
            <w:vAlign w:val="center"/>
          </w:tcPr>
          <w:p w14:paraId="77E9C8CE" w14:textId="5A41F521" w:rsidR="00380109" w:rsidRPr="00DE42F5" w:rsidRDefault="00380109" w:rsidP="001C2854">
            <w:pPr>
              <w:pStyle w:val="Coverpagetabletext"/>
              <w:spacing w:before="120" w:after="120"/>
              <w:rPr>
                <w:szCs w:val="20"/>
              </w:rPr>
            </w:pPr>
            <w:r w:rsidRPr="00DE42F5">
              <w:rPr>
                <w:szCs w:val="20"/>
              </w:rPr>
              <w:t>July 202</w:t>
            </w:r>
            <w:r w:rsidR="00DE42F5" w:rsidRPr="00DE42F5">
              <w:rPr>
                <w:szCs w:val="20"/>
              </w:rPr>
              <w:t>1</w:t>
            </w:r>
          </w:p>
        </w:tc>
        <w:tc>
          <w:tcPr>
            <w:tcW w:w="2254" w:type="dxa"/>
            <w:shd w:val="clear" w:color="auto" w:fill="auto"/>
            <w:vAlign w:val="center"/>
          </w:tcPr>
          <w:p w14:paraId="5EC97A73" w14:textId="77777777" w:rsidR="00380109" w:rsidRPr="00DE42F5" w:rsidRDefault="00380109" w:rsidP="001C2854">
            <w:pPr>
              <w:pStyle w:val="Coverpagetableheading"/>
              <w:spacing w:before="120" w:after="120"/>
              <w:rPr>
                <w:sz w:val="20"/>
                <w:szCs w:val="20"/>
              </w:rPr>
            </w:pPr>
            <w:r w:rsidRPr="00DE42F5">
              <w:rPr>
                <w:sz w:val="20"/>
                <w:szCs w:val="20"/>
              </w:rPr>
              <w:t>Finish date:</w:t>
            </w:r>
          </w:p>
        </w:tc>
        <w:tc>
          <w:tcPr>
            <w:tcW w:w="2254" w:type="dxa"/>
            <w:shd w:val="clear" w:color="auto" w:fill="auto"/>
            <w:vAlign w:val="center"/>
          </w:tcPr>
          <w:p w14:paraId="726B721B" w14:textId="639A6A55" w:rsidR="00380109" w:rsidRPr="00DE42F5" w:rsidRDefault="00380109" w:rsidP="001C2854">
            <w:pPr>
              <w:pStyle w:val="Coverpagetabletext"/>
              <w:spacing w:before="120" w:after="120"/>
              <w:rPr>
                <w:szCs w:val="20"/>
              </w:rPr>
            </w:pPr>
            <w:r w:rsidRPr="00DE42F5">
              <w:rPr>
                <w:szCs w:val="20"/>
              </w:rPr>
              <w:t>June 2023</w:t>
            </w:r>
          </w:p>
        </w:tc>
      </w:tr>
      <w:bookmarkEnd w:id="0"/>
    </w:tbl>
    <w:p w14:paraId="0BBBF65D" w14:textId="77777777" w:rsidR="00662739" w:rsidRPr="00055496" w:rsidRDefault="00662739" w:rsidP="001C2854">
      <w:pPr>
        <w:spacing w:before="120"/>
      </w:pPr>
    </w:p>
    <w:p w14:paraId="18354DD1" w14:textId="77777777" w:rsidR="00315D0D" w:rsidRPr="00055496" w:rsidRDefault="00847E81" w:rsidP="001C2854">
      <w:pPr>
        <w:pStyle w:val="Heading1"/>
        <w:numPr>
          <w:ilvl w:val="0"/>
          <w:numId w:val="0"/>
        </w:numPr>
        <w:ind w:left="360" w:hanging="360"/>
      </w:pPr>
      <w:bookmarkStart w:id="5" w:name="_Hlk132636412"/>
      <w:r w:rsidRPr="00055496">
        <w:t>Background</w:t>
      </w:r>
      <w:r w:rsidR="00B64F4D">
        <w:t xml:space="preserve"> and Technical </w:t>
      </w:r>
      <w:r w:rsidR="00B64F4D" w:rsidRPr="008A2BF6">
        <w:rPr>
          <w:szCs w:val="22"/>
        </w:rPr>
        <w:t>O</w:t>
      </w:r>
      <w:r w:rsidR="0010638E">
        <w:rPr>
          <w:szCs w:val="22"/>
        </w:rPr>
        <w:t>bjectives</w:t>
      </w:r>
    </w:p>
    <w:tbl>
      <w:tblPr>
        <w:tblStyle w:val="TableGrid"/>
        <w:tblW w:w="0" w:type="auto"/>
        <w:tblLook w:val="04A0" w:firstRow="1" w:lastRow="0" w:firstColumn="1" w:lastColumn="0" w:noHBand="0" w:noVBand="1"/>
      </w:tblPr>
      <w:tblGrid>
        <w:gridCol w:w="9016"/>
      </w:tblGrid>
      <w:tr w:rsidR="0010638E" w14:paraId="54CC2196" w14:textId="77777777" w:rsidTr="0010638E">
        <w:tc>
          <w:tcPr>
            <w:tcW w:w="9242" w:type="dxa"/>
            <w:shd w:val="clear" w:color="auto" w:fill="BFBFBF" w:themeFill="background1" w:themeFillShade="BF"/>
          </w:tcPr>
          <w:p w14:paraId="4FF71421" w14:textId="3E12DE97" w:rsidR="0010638E" w:rsidRPr="0010638E" w:rsidRDefault="0010638E" w:rsidP="001C2854">
            <w:pPr>
              <w:spacing w:before="120"/>
              <w:jc w:val="center"/>
              <w:rPr>
                <w:b/>
                <w:color w:val="FF0000"/>
              </w:rPr>
            </w:pPr>
            <w:bookmarkStart w:id="6" w:name="_Hlk132636158"/>
            <w:bookmarkEnd w:id="5"/>
            <w:r w:rsidRPr="0010638E">
              <w:rPr>
                <w:b/>
                <w:sz w:val="22"/>
              </w:rPr>
              <w:t xml:space="preserve">What are the objectives of this project? (50 </w:t>
            </w:r>
            <w:r w:rsidR="00187F49">
              <w:rPr>
                <w:b/>
                <w:sz w:val="22"/>
              </w:rPr>
              <w:t>–</w:t>
            </w:r>
            <w:r w:rsidRPr="0010638E">
              <w:rPr>
                <w:b/>
                <w:sz w:val="22"/>
              </w:rPr>
              <w:t xml:space="preserve"> </w:t>
            </w:r>
            <w:r w:rsidR="00187F49">
              <w:rPr>
                <w:b/>
                <w:sz w:val="22"/>
              </w:rPr>
              <w:t>1,000</w:t>
            </w:r>
            <w:r w:rsidRPr="0010638E">
              <w:rPr>
                <w:b/>
                <w:sz w:val="22"/>
              </w:rPr>
              <w:t xml:space="preserve"> characters)</w:t>
            </w:r>
            <w:bookmarkEnd w:id="6"/>
          </w:p>
        </w:tc>
      </w:tr>
      <w:tr w:rsidR="0010638E" w14:paraId="73E96ACB" w14:textId="77777777" w:rsidTr="0010638E">
        <w:tc>
          <w:tcPr>
            <w:tcW w:w="9242" w:type="dxa"/>
          </w:tcPr>
          <w:p w14:paraId="30A5402B" w14:textId="0D965829" w:rsidR="00DE42F5" w:rsidRDefault="00DE42F5" w:rsidP="001C2854">
            <w:pPr>
              <w:spacing w:before="120"/>
              <w:jc w:val="left"/>
            </w:pPr>
            <w:r w:rsidRPr="00F95991">
              <w:t>Design Networks Pty Ltd (“Design Networks”) aims to create a viable approach to improving corporate network security, by monitoring, filtering and blocking outgoing traffic and integrating the network traffic filtering with a Zero-Trust Architecture (ZTA). The combination of network filtering and ZTA will reduce the opportunities for a malicious actor. R&amp;D work is required in developing the software tools to facilitate the use of this approach.</w:t>
            </w:r>
          </w:p>
          <w:p w14:paraId="5BC0CE45" w14:textId="43EF105C" w:rsidR="00CF5A0E" w:rsidRPr="00F95991" w:rsidRDefault="00CF5A0E" w:rsidP="001C2854">
            <w:pPr>
              <w:spacing w:before="120"/>
              <w:jc w:val="left"/>
            </w:pPr>
            <w:r>
              <w:t xml:space="preserve">Moving forward our aim is to use the core design of extended DNS data to produce clients on Windows X86, Linux Arm, </w:t>
            </w:r>
            <w:del w:id="7" w:author="John Edwards" w:date="2024-03-22T10:40:00Z">
              <w:r w:rsidDel="008E3874">
                <w:delText xml:space="preserve">PFSense </w:delText>
              </w:r>
            </w:del>
            <w:proofErr w:type="spellStart"/>
            <w:ins w:id="8" w:author="John Edwards" w:date="2024-03-22T10:40:00Z">
              <w:r w:rsidR="008E3874">
                <w:t>pfSense</w:t>
              </w:r>
              <w:proofErr w:type="spellEnd"/>
              <w:r w:rsidR="008E3874">
                <w:t xml:space="preserve"> </w:t>
              </w:r>
            </w:ins>
            <w:r>
              <w:t>(BSD), Router and switch hardware. The clients would actively setup filtering of DNS and IP addresses associated with attempts to access locations that are registered in the DNS as Bad</w:t>
            </w:r>
          </w:p>
          <w:p w14:paraId="4E9B8970" w14:textId="54265BD7" w:rsidR="00DE42F5" w:rsidRPr="00DE42F5" w:rsidRDefault="00DE42F5" w:rsidP="001C2854">
            <w:pPr>
              <w:spacing w:before="120"/>
              <w:jc w:val="left"/>
              <w:rPr>
                <w:i/>
                <w:iCs/>
              </w:rPr>
            </w:pPr>
            <w:r w:rsidRPr="00DE42F5">
              <w:rPr>
                <w:i/>
                <w:iCs/>
              </w:rPr>
              <w:t>During collation of the FY2</w:t>
            </w:r>
            <w:r>
              <w:rPr>
                <w:i/>
                <w:iCs/>
              </w:rPr>
              <w:t>3</w:t>
            </w:r>
            <w:r w:rsidRPr="00DE42F5">
              <w:rPr>
                <w:i/>
                <w:iCs/>
              </w:rPr>
              <w:t xml:space="preserve"> Application, Design Networks has been referred to the latest </w:t>
            </w:r>
            <w:proofErr w:type="spellStart"/>
            <w:r w:rsidRPr="00DE42F5">
              <w:rPr>
                <w:i/>
                <w:iCs/>
              </w:rPr>
              <w:t>AusIndustry</w:t>
            </w:r>
            <w:proofErr w:type="spellEnd"/>
            <w:r w:rsidRPr="00DE42F5">
              <w:rPr>
                <w:i/>
                <w:iCs/>
              </w:rPr>
              <w:t xml:space="preserve"> Guidance and sought to only register as Core R&amp;D Activities elements of their platform where:</w:t>
            </w:r>
          </w:p>
          <w:p w14:paraId="3FF46308" w14:textId="77777777" w:rsidR="00DE42F5" w:rsidRPr="00DE42F5" w:rsidRDefault="00DE42F5" w:rsidP="001C2854">
            <w:pPr>
              <w:pStyle w:val="ListParagraph"/>
              <w:numPr>
                <w:ilvl w:val="0"/>
                <w:numId w:val="28"/>
              </w:numPr>
              <w:spacing w:before="120"/>
              <w:contextualSpacing w:val="0"/>
              <w:jc w:val="left"/>
              <w:rPr>
                <w:i/>
                <w:iCs/>
              </w:rPr>
            </w:pPr>
            <w:r w:rsidRPr="00DE42F5">
              <w:rPr>
                <w:i/>
                <w:iCs/>
              </w:rPr>
              <w:t>They are developing a tangible new function that has generated new technical knowledge;</w:t>
            </w:r>
          </w:p>
          <w:p w14:paraId="1D87FF7A" w14:textId="77777777" w:rsidR="00DE42F5" w:rsidRPr="00DE42F5" w:rsidRDefault="00DE42F5" w:rsidP="001C2854">
            <w:pPr>
              <w:pStyle w:val="ListParagraph"/>
              <w:numPr>
                <w:ilvl w:val="0"/>
                <w:numId w:val="28"/>
              </w:numPr>
              <w:spacing w:before="120"/>
              <w:contextualSpacing w:val="0"/>
              <w:jc w:val="left"/>
              <w:rPr>
                <w:i/>
                <w:iCs/>
              </w:rPr>
            </w:pPr>
            <w:r w:rsidRPr="00DE42F5">
              <w:rPr>
                <w:i/>
                <w:iCs/>
              </w:rPr>
              <w:t>The outcome of how to develop this function was not able to be determined in advance based on existing knowledge.</w:t>
            </w:r>
          </w:p>
          <w:p w14:paraId="1C18866B" w14:textId="77174AE8" w:rsidR="003769DC" w:rsidRPr="0049370D" w:rsidRDefault="00DE42F5" w:rsidP="001C2854">
            <w:pPr>
              <w:spacing w:before="120"/>
              <w:jc w:val="left"/>
              <w:rPr>
                <w:color w:val="FF0000"/>
              </w:rPr>
            </w:pPr>
            <w:r w:rsidRPr="00DE42F5">
              <w:rPr>
                <w:i/>
                <w:iCs/>
              </w:rPr>
              <w:t>Effort during FY2</w:t>
            </w:r>
            <w:r>
              <w:rPr>
                <w:i/>
                <w:iCs/>
              </w:rPr>
              <w:t>3</w:t>
            </w:r>
            <w:r w:rsidRPr="00DE42F5">
              <w:rPr>
                <w:i/>
                <w:iCs/>
              </w:rPr>
              <w:t xml:space="preserve"> related to standard development, customisation or maintenance has NOT been registered as a Core or Supporting R&amp;D Activity.</w:t>
            </w:r>
          </w:p>
        </w:tc>
      </w:tr>
    </w:tbl>
    <w:p w14:paraId="5CB2E93A" w14:textId="77777777" w:rsidR="00F33DD0" w:rsidRPr="00055496" w:rsidRDefault="00F33DD0" w:rsidP="001C2854">
      <w:pPr>
        <w:spacing w:before="120"/>
      </w:pPr>
    </w:p>
    <w:p w14:paraId="56AA3D18" w14:textId="77777777" w:rsidR="001B5B37" w:rsidRPr="00055496" w:rsidRDefault="00B64F4D" w:rsidP="001C2854">
      <w:pPr>
        <w:pStyle w:val="Heading1"/>
        <w:numPr>
          <w:ilvl w:val="0"/>
          <w:numId w:val="0"/>
        </w:numPr>
        <w:ind w:left="360" w:hanging="360"/>
      </w:pPr>
      <w:bookmarkStart w:id="9" w:name="_Hlk132636443"/>
      <w:r>
        <w:t>Research and Development A</w:t>
      </w:r>
      <w:r w:rsidR="001B5B37" w:rsidRPr="00055496">
        <w:t>ctivities</w:t>
      </w:r>
    </w:p>
    <w:tbl>
      <w:tblPr>
        <w:tblW w:w="5000" w:type="pct"/>
        <w:jc w:val="center"/>
        <w:tblLook w:val="04A0" w:firstRow="1" w:lastRow="0" w:firstColumn="1" w:lastColumn="0" w:noHBand="0" w:noVBand="1"/>
      </w:tblPr>
      <w:tblGrid>
        <w:gridCol w:w="6051"/>
        <w:gridCol w:w="1522"/>
        <w:gridCol w:w="1443"/>
      </w:tblGrid>
      <w:tr w:rsidR="00A548D2" w:rsidRPr="00055496" w14:paraId="0F117F60" w14:textId="77777777" w:rsidTr="00D04A62">
        <w:trPr>
          <w:trHeight w:hRule="exact" w:val="493"/>
          <w:jc w:val="center"/>
        </w:trPr>
        <w:tc>
          <w:tcPr>
            <w:tcW w:w="5000" w:type="pct"/>
            <w:gridSpan w:val="3"/>
            <w:tcBorders>
              <w:top w:val="single" w:sz="4" w:space="0" w:color="000000"/>
              <w:left w:val="single" w:sz="4" w:space="0" w:color="auto"/>
              <w:bottom w:val="single" w:sz="4" w:space="0" w:color="000000"/>
              <w:right w:val="single" w:sz="4" w:space="0" w:color="000000"/>
            </w:tcBorders>
            <w:shd w:val="clear" w:color="auto" w:fill="B6DDE8" w:themeFill="accent5" w:themeFillTint="66"/>
            <w:vAlign w:val="center"/>
          </w:tcPr>
          <w:bookmarkEnd w:id="9"/>
          <w:p w14:paraId="7437785D" w14:textId="77777777" w:rsidR="00A548D2" w:rsidRPr="00055496" w:rsidRDefault="00A548D2" w:rsidP="001C2854">
            <w:pPr>
              <w:pStyle w:val="Coresupporttableheading"/>
              <w:spacing w:before="120" w:after="120"/>
            </w:pPr>
            <w:r w:rsidRPr="00055496">
              <w:t>Core Activities Description</w:t>
            </w:r>
          </w:p>
        </w:tc>
      </w:tr>
      <w:tr w:rsidR="003F0E5B" w:rsidRPr="00055496" w14:paraId="496BF815" w14:textId="77777777" w:rsidTr="00D04A62">
        <w:trPr>
          <w:trHeight w:hRule="exact" w:val="846"/>
          <w:jc w:val="center"/>
        </w:trPr>
        <w:tc>
          <w:tcPr>
            <w:tcW w:w="3356"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2D503575" w14:textId="40F047A9" w:rsidR="003F0E5B" w:rsidRPr="00055496" w:rsidRDefault="003F0E5B" w:rsidP="001C2854">
            <w:pPr>
              <w:pStyle w:val="Coresupporttableheading"/>
              <w:spacing w:before="120" w:after="120"/>
              <w:jc w:val="left"/>
              <w:rPr>
                <w:sz w:val="20"/>
                <w:szCs w:val="20"/>
              </w:rPr>
            </w:pPr>
            <w:r w:rsidRPr="739F8E74">
              <w:rPr>
                <w:sz w:val="20"/>
                <w:szCs w:val="20"/>
              </w:rPr>
              <w:t>Core Activity 1: Design, development and testing of a DNS filtering service</w:t>
            </w:r>
          </w:p>
        </w:tc>
        <w:tc>
          <w:tcPr>
            <w:tcW w:w="844" w:type="pct"/>
            <w:tcBorders>
              <w:top w:val="single" w:sz="4" w:space="0" w:color="000000"/>
              <w:left w:val="single" w:sz="4" w:space="0" w:color="000000"/>
              <w:bottom w:val="single" w:sz="4" w:space="0" w:color="000000"/>
              <w:right w:val="single" w:sz="4" w:space="0" w:color="auto"/>
            </w:tcBorders>
            <w:shd w:val="clear" w:color="auto" w:fill="FFFFFF" w:themeFill="background1"/>
            <w:vAlign w:val="center"/>
            <w:hideMark/>
          </w:tcPr>
          <w:p w14:paraId="7CD4860B" w14:textId="77777777" w:rsidR="003F0E5B" w:rsidRPr="00055496" w:rsidRDefault="003F0E5B" w:rsidP="001C2854">
            <w:pPr>
              <w:pStyle w:val="Coresupporttableheading"/>
              <w:spacing w:before="120" w:after="120"/>
              <w:rPr>
                <w:sz w:val="20"/>
                <w:szCs w:val="20"/>
              </w:rPr>
            </w:pPr>
            <w:r w:rsidRPr="00055496">
              <w:rPr>
                <w:sz w:val="20"/>
                <w:szCs w:val="20"/>
              </w:rPr>
              <w:t xml:space="preserve">Start date: </w:t>
            </w:r>
          </w:p>
          <w:p w14:paraId="4A018439" w14:textId="00274CC9" w:rsidR="003F0E5B" w:rsidRPr="00055496" w:rsidRDefault="003F0E5B" w:rsidP="001C2854">
            <w:pPr>
              <w:pStyle w:val="Coresupporttableheading"/>
              <w:spacing w:before="120" w:after="120"/>
              <w:rPr>
                <w:sz w:val="20"/>
                <w:szCs w:val="20"/>
              </w:rPr>
            </w:pPr>
            <w:r w:rsidRPr="00055496">
              <w:rPr>
                <w:sz w:val="20"/>
                <w:szCs w:val="20"/>
              </w:rPr>
              <w:t>Jul 202</w:t>
            </w:r>
            <w:r>
              <w:rPr>
                <w:sz w:val="20"/>
                <w:szCs w:val="20"/>
              </w:rPr>
              <w:t>1</w:t>
            </w:r>
          </w:p>
        </w:tc>
        <w:tc>
          <w:tcPr>
            <w:tcW w:w="800"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0AF07047" w14:textId="77777777" w:rsidR="003F0E5B" w:rsidRPr="00055496" w:rsidRDefault="003F0E5B" w:rsidP="001C2854">
            <w:pPr>
              <w:pStyle w:val="Coresupporttableheading"/>
              <w:spacing w:before="120" w:after="120"/>
              <w:rPr>
                <w:sz w:val="20"/>
                <w:szCs w:val="20"/>
              </w:rPr>
            </w:pPr>
            <w:r w:rsidRPr="00055496">
              <w:rPr>
                <w:sz w:val="20"/>
                <w:szCs w:val="20"/>
              </w:rPr>
              <w:t xml:space="preserve">End date: </w:t>
            </w:r>
          </w:p>
          <w:p w14:paraId="557D77DB" w14:textId="4510108F" w:rsidR="003F0E5B" w:rsidRPr="00055496" w:rsidRDefault="003F0E5B" w:rsidP="001C2854">
            <w:pPr>
              <w:pStyle w:val="Coresupporttableheading"/>
              <w:spacing w:before="120" w:after="120"/>
              <w:rPr>
                <w:sz w:val="20"/>
                <w:szCs w:val="20"/>
              </w:rPr>
            </w:pPr>
            <w:r w:rsidRPr="00055496">
              <w:rPr>
                <w:sz w:val="20"/>
                <w:szCs w:val="20"/>
              </w:rPr>
              <w:t>Jun 202</w:t>
            </w:r>
            <w:r>
              <w:rPr>
                <w:sz w:val="20"/>
                <w:szCs w:val="20"/>
              </w:rPr>
              <w:t>3</w:t>
            </w:r>
          </w:p>
        </w:tc>
      </w:tr>
      <w:tr w:rsidR="00A548D2" w:rsidRPr="00710019" w14:paraId="74AE8CA8" w14:textId="77777777" w:rsidTr="001B6B26">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hideMark/>
          </w:tcPr>
          <w:p w14:paraId="4E190A35" w14:textId="644CAB6A" w:rsidR="00A548D2" w:rsidRPr="001C2854" w:rsidRDefault="00CC534C" w:rsidP="001C2854">
            <w:pPr>
              <w:pStyle w:val="Tabletext"/>
              <w:spacing w:before="120"/>
              <w:rPr>
                <w:szCs w:val="20"/>
              </w:rPr>
            </w:pPr>
            <w:bookmarkStart w:id="10" w:name="_Hlk132636661"/>
            <w:r w:rsidRPr="001C2854">
              <w:rPr>
                <w:b/>
                <w:szCs w:val="20"/>
              </w:rPr>
              <w:t>What was the hypothesis?</w:t>
            </w:r>
            <w:r w:rsidR="00A548D2" w:rsidRPr="001C2854">
              <w:rPr>
                <w:b/>
                <w:szCs w:val="20"/>
              </w:rPr>
              <w:t xml:space="preserve"> (50 </w:t>
            </w:r>
            <w:r w:rsidR="00574333" w:rsidRPr="001C2854">
              <w:rPr>
                <w:b/>
                <w:szCs w:val="20"/>
              </w:rPr>
              <w:t>–</w:t>
            </w:r>
            <w:r w:rsidR="00A548D2" w:rsidRPr="001C2854">
              <w:rPr>
                <w:b/>
                <w:szCs w:val="20"/>
              </w:rPr>
              <w:t xml:space="preserve"> </w:t>
            </w:r>
            <w:r w:rsidR="00187F49" w:rsidRPr="001C2854">
              <w:rPr>
                <w:b/>
                <w:szCs w:val="20"/>
              </w:rPr>
              <w:t>4,000</w:t>
            </w:r>
            <w:r w:rsidR="00A548D2" w:rsidRPr="001C2854">
              <w:rPr>
                <w:b/>
                <w:szCs w:val="20"/>
              </w:rPr>
              <w:t xml:space="preserve"> characters):</w:t>
            </w:r>
            <w:r w:rsidR="00A548D2" w:rsidRPr="001C2854">
              <w:rPr>
                <w:szCs w:val="20"/>
              </w:rPr>
              <w:t xml:space="preserve"> </w:t>
            </w:r>
          </w:p>
          <w:bookmarkEnd w:id="10"/>
          <w:p w14:paraId="5E8059C0" w14:textId="77777777" w:rsidR="003F0E5B" w:rsidRPr="001C2854" w:rsidRDefault="003F0E5B" w:rsidP="001C2854">
            <w:pPr>
              <w:pStyle w:val="Tabletext"/>
              <w:spacing w:before="120"/>
              <w:rPr>
                <w:szCs w:val="20"/>
              </w:rPr>
            </w:pPr>
            <w:r w:rsidRPr="001C2854">
              <w:rPr>
                <w:szCs w:val="20"/>
              </w:rPr>
              <w:t xml:space="preserve">A Domain Name System (DNS) server is a server for translating domain names (e.g. google.com.au) to one or more IP addresses (e.g. 198.0.2.1). DNS servers are part of the core infrastructure of the internet. </w:t>
            </w:r>
          </w:p>
          <w:p w14:paraId="7D000166" w14:textId="77777777" w:rsidR="003F0E5B" w:rsidRPr="001C2854" w:rsidRDefault="003F0E5B" w:rsidP="001C2854">
            <w:pPr>
              <w:pStyle w:val="Tabletext"/>
              <w:spacing w:before="120"/>
              <w:rPr>
                <w:szCs w:val="20"/>
              </w:rPr>
            </w:pPr>
            <w:r w:rsidRPr="001C2854">
              <w:rPr>
                <w:szCs w:val="20"/>
              </w:rPr>
              <w:t>The hypothesis is that a DNS server is best placed to apply domain and IP filtering rules and, if successful, these rules could be easily integrated to a corporate network without the need for special and expensive hardware-based solutions. A DNS based filtering service would be easily integrated to support other solutions.</w:t>
            </w:r>
          </w:p>
          <w:p w14:paraId="0442A06B" w14:textId="33610DAD" w:rsidR="003F0E5B" w:rsidRPr="001C2854" w:rsidRDefault="003F0E5B" w:rsidP="001C2854">
            <w:pPr>
              <w:pStyle w:val="Tabletext"/>
              <w:spacing w:before="120"/>
              <w:rPr>
                <w:szCs w:val="20"/>
              </w:rPr>
            </w:pPr>
            <w:r w:rsidRPr="001C2854">
              <w:rPr>
                <w:szCs w:val="20"/>
              </w:rPr>
              <w:t xml:space="preserve">The intent is to develop a custom DNS server that would provide the same functionality as standard servers while implementing domain and IP filtering rules. High risk domains would be blocked so </w:t>
            </w:r>
            <w:r w:rsidRPr="001C2854">
              <w:rPr>
                <w:szCs w:val="20"/>
              </w:rPr>
              <w:lastRenderedPageBreak/>
              <w:t xml:space="preserve">queries for any high-risk domains would return a private IP address (e.g. 127.0.4.11) instead of the actual IPs assigned. Further, for domains that are not blocked, the IPs returned in the answer would be checked and any IPs that were considered </w:t>
            </w:r>
            <w:r w:rsidR="00CF5A0E">
              <w:rPr>
                <w:szCs w:val="20"/>
              </w:rPr>
              <w:t>a</w:t>
            </w:r>
            <w:r w:rsidRPr="001C2854">
              <w:rPr>
                <w:szCs w:val="20"/>
              </w:rPr>
              <w:t xml:space="preserve"> risk would be removed from the answer. Where all IPs for a given domain are considered </w:t>
            </w:r>
            <w:r w:rsidR="00CF5A0E">
              <w:rPr>
                <w:szCs w:val="20"/>
              </w:rPr>
              <w:t>a</w:t>
            </w:r>
            <w:r w:rsidRPr="001C2854">
              <w:rPr>
                <w:szCs w:val="20"/>
              </w:rPr>
              <w:t xml:space="preserve"> risk, the domain would be effectively blocked. </w:t>
            </w:r>
          </w:p>
          <w:p w14:paraId="624A6816" w14:textId="10E9F21E" w:rsidR="00CF5A0E" w:rsidRDefault="00CF5A0E" w:rsidP="001C2854">
            <w:pPr>
              <w:pStyle w:val="Tabletext"/>
              <w:spacing w:before="120"/>
              <w:rPr>
                <w:szCs w:val="20"/>
              </w:rPr>
            </w:pPr>
            <w:r>
              <w:rPr>
                <w:szCs w:val="20"/>
              </w:rPr>
              <w:t xml:space="preserve">The data in the lists will be categorised by type of risk to enable sites to be selected by users. An example of </w:t>
            </w:r>
            <w:r w:rsidR="002F2B5B">
              <w:rPr>
                <w:szCs w:val="20"/>
              </w:rPr>
              <w:t xml:space="preserve">grouping would be Porn, Gambling, Advertising, and  News. These could be selectable while Child </w:t>
            </w:r>
            <w:proofErr w:type="spellStart"/>
            <w:r w:rsidR="002F2B5B">
              <w:rPr>
                <w:szCs w:val="20"/>
              </w:rPr>
              <w:t>Porns</w:t>
            </w:r>
            <w:proofErr w:type="spellEnd"/>
            <w:r w:rsidR="002F2B5B">
              <w:rPr>
                <w:szCs w:val="20"/>
              </w:rPr>
              <w:t xml:space="preserve">, Virus sites, anything that is illegal, etc. </w:t>
            </w:r>
          </w:p>
          <w:p w14:paraId="0B10CDD0" w14:textId="683C09A2" w:rsidR="003F0E5B" w:rsidRPr="001C2854" w:rsidRDefault="003F0E5B" w:rsidP="001C2854">
            <w:pPr>
              <w:pStyle w:val="Tabletext"/>
              <w:spacing w:before="120"/>
              <w:rPr>
                <w:szCs w:val="20"/>
              </w:rPr>
            </w:pPr>
            <w:r w:rsidRPr="001C2854">
              <w:rPr>
                <w:szCs w:val="20"/>
              </w:rPr>
              <w:t>As browsers and other applications rely on DNS servers to perform the domain to IP translation, returning a private IP address to the application would result in the application being unable to connect to the domain. For a browser user, instead of the home page for the domain being displayed, it would appear as the web site was not available. Hence users would be restricted to visiting web sites deemed not to be high risk.</w:t>
            </w:r>
          </w:p>
          <w:p w14:paraId="1EB46D18" w14:textId="77777777" w:rsidR="003F0E5B" w:rsidRPr="001C2854" w:rsidRDefault="003F0E5B" w:rsidP="001C2854">
            <w:pPr>
              <w:pStyle w:val="Tabletext"/>
              <w:spacing w:before="120"/>
              <w:rPr>
                <w:szCs w:val="20"/>
              </w:rPr>
            </w:pPr>
            <w:r w:rsidRPr="001C2854">
              <w:rPr>
                <w:szCs w:val="20"/>
              </w:rPr>
              <w:t>The filtering DNS server would apply the same rules data as implemented by the on-premises server but, as it complied with relevant RFCs and standards, it would have more application and a more flexible implementation process for more corporations. The DNS server could therefore implement the core logic of the on-premises server but remotely and from any client that implemented the ubiquitous DNS protocol.</w:t>
            </w:r>
          </w:p>
          <w:p w14:paraId="37E154CF" w14:textId="2D567353" w:rsidR="003F0E5B" w:rsidRDefault="003F0E5B" w:rsidP="001C2854">
            <w:pPr>
              <w:pStyle w:val="Tabletext"/>
              <w:spacing w:before="120"/>
              <w:rPr>
                <w:szCs w:val="20"/>
              </w:rPr>
            </w:pPr>
            <w:r w:rsidRPr="001C2854">
              <w:rPr>
                <w:szCs w:val="20"/>
              </w:rPr>
              <w:t>Specific quantifiable objectives include that the DNS created by Design Networks is to be accurate to &gt; 99.5%, and facilitate &gt; 2,000 peak queries per second with &gt;1,000 concurrent users.</w:t>
            </w:r>
          </w:p>
          <w:p w14:paraId="71B0EA17" w14:textId="04C03F48" w:rsidR="00CF5A0E" w:rsidRDefault="00CF5A0E" w:rsidP="001C2854">
            <w:pPr>
              <w:pStyle w:val="Tabletext"/>
              <w:spacing w:before="120"/>
              <w:rPr>
                <w:szCs w:val="20"/>
              </w:rPr>
            </w:pPr>
            <w:r>
              <w:rPr>
                <w:szCs w:val="20"/>
              </w:rPr>
              <w:t>A white list will be added to the function of any client to allow individual users to authorize access to any site which has been marked as a risk.</w:t>
            </w:r>
          </w:p>
          <w:p w14:paraId="5747088E" w14:textId="2E3B4EA8" w:rsidR="00CF5A0E" w:rsidRDefault="00CF5A0E" w:rsidP="001C2854">
            <w:pPr>
              <w:pStyle w:val="Tabletext"/>
              <w:spacing w:before="120"/>
              <w:rPr>
                <w:szCs w:val="20"/>
              </w:rPr>
            </w:pPr>
            <w:r>
              <w:rPr>
                <w:szCs w:val="20"/>
              </w:rPr>
              <w:t xml:space="preserve">Additionally group lists for a corporate could be integrated to reduce setup time for new users </w:t>
            </w:r>
          </w:p>
          <w:p w14:paraId="34455EF8" w14:textId="020499AE" w:rsidR="00CF5A0E" w:rsidRDefault="002F2B5B" w:rsidP="001C2854">
            <w:pPr>
              <w:pStyle w:val="Tabletext"/>
              <w:spacing w:before="120"/>
              <w:rPr>
                <w:szCs w:val="20"/>
              </w:rPr>
            </w:pPr>
            <w:r>
              <w:rPr>
                <w:szCs w:val="20"/>
              </w:rPr>
              <w:t xml:space="preserve">Logs from all clients would produce significant intelligence on what are common sites and any potential background tasks that are becoming active </w:t>
            </w:r>
          </w:p>
          <w:p w14:paraId="4AEFAFE7" w14:textId="77777777" w:rsidR="00CF5A0E" w:rsidRPr="001C2854" w:rsidRDefault="00CF5A0E" w:rsidP="001C2854">
            <w:pPr>
              <w:pStyle w:val="Tabletext"/>
              <w:spacing w:before="120"/>
              <w:rPr>
                <w:szCs w:val="20"/>
              </w:rPr>
            </w:pPr>
          </w:p>
          <w:p w14:paraId="60CF129A" w14:textId="77777777" w:rsidR="00D14576" w:rsidRDefault="0049370D" w:rsidP="001C2854">
            <w:pPr>
              <w:pStyle w:val="Tabletext"/>
              <w:spacing w:before="120"/>
              <w:rPr>
                <w:ins w:id="11" w:author="John Edwards" w:date="2024-03-22T10:48:00Z"/>
                <w:color w:val="FF0000"/>
                <w:szCs w:val="20"/>
                <w:shd w:val="clear" w:color="auto" w:fill="FFFFFF"/>
              </w:rPr>
            </w:pPr>
            <w:commentRangeStart w:id="12"/>
            <w:r w:rsidRPr="001C2854">
              <w:rPr>
                <w:color w:val="FF0000"/>
                <w:szCs w:val="20"/>
                <w:shd w:val="clear" w:color="auto" w:fill="FFFFFF"/>
              </w:rPr>
              <w:t>In FY23</w:t>
            </w:r>
            <w:commentRangeEnd w:id="12"/>
            <w:r w:rsidRPr="001C2854">
              <w:rPr>
                <w:rStyle w:val="CommentReference"/>
                <w:sz w:val="20"/>
                <w:szCs w:val="20"/>
              </w:rPr>
              <w:commentReference w:id="12"/>
            </w:r>
            <w:r w:rsidRPr="001C2854">
              <w:rPr>
                <w:color w:val="FF0000"/>
                <w:szCs w:val="20"/>
                <w:shd w:val="clear" w:color="auto" w:fill="FFFFFF"/>
              </w:rPr>
              <w:t>, work focused on</w:t>
            </w:r>
          </w:p>
          <w:p w14:paraId="0AE9FCFD" w14:textId="4FFE5B9C" w:rsidR="00D14576" w:rsidRDefault="00D14576" w:rsidP="00D14576">
            <w:pPr>
              <w:pStyle w:val="Tabletext"/>
              <w:numPr>
                <w:ilvl w:val="0"/>
                <w:numId w:val="36"/>
              </w:numPr>
              <w:spacing w:before="120"/>
              <w:rPr>
                <w:ins w:id="13" w:author="John Edwards" w:date="2024-03-22T10:49:00Z"/>
                <w:color w:val="FF0000"/>
                <w:szCs w:val="20"/>
                <w:shd w:val="clear" w:color="auto" w:fill="FFFFFF"/>
              </w:rPr>
            </w:pPr>
            <w:ins w:id="14" w:author="John Edwards" w:date="2024-03-22T10:49:00Z">
              <w:r>
                <w:rPr>
                  <w:color w:val="FF0000"/>
                  <w:szCs w:val="20"/>
                  <w:shd w:val="clear" w:color="auto" w:fill="FFFFFF"/>
                </w:rPr>
                <w:t>Implementing the solution</w:t>
              </w:r>
            </w:ins>
            <w:ins w:id="15" w:author="Adam Jenkins" w:date="2024-03-24T15:31:00Z">
              <w:r w:rsidR="00B56893">
                <w:rPr>
                  <w:color w:val="FF0000"/>
                  <w:szCs w:val="20"/>
                  <w:shd w:val="clear" w:color="auto" w:fill="FFFFFF"/>
                </w:rPr>
                <w:t xml:space="preserve"> for client software</w:t>
              </w:r>
            </w:ins>
          </w:p>
          <w:p w14:paraId="6F73B98C" w14:textId="4C7591CC" w:rsidR="00D14576" w:rsidRDefault="00D14576" w:rsidP="00D14576">
            <w:pPr>
              <w:pStyle w:val="Tabletext"/>
              <w:numPr>
                <w:ilvl w:val="0"/>
                <w:numId w:val="36"/>
              </w:numPr>
              <w:spacing w:before="120"/>
              <w:rPr>
                <w:ins w:id="16" w:author="John Edwards" w:date="2024-03-22T10:49:00Z"/>
                <w:color w:val="FF0000"/>
                <w:szCs w:val="20"/>
                <w:shd w:val="clear" w:color="auto" w:fill="FFFFFF"/>
              </w:rPr>
            </w:pPr>
            <w:ins w:id="17" w:author="John Edwards" w:date="2024-03-22T10:49:00Z">
              <w:r>
                <w:rPr>
                  <w:color w:val="FF0000"/>
                  <w:szCs w:val="20"/>
                  <w:shd w:val="clear" w:color="auto" w:fill="FFFFFF"/>
                </w:rPr>
                <w:t xml:space="preserve">Improving the scalability </w:t>
              </w:r>
            </w:ins>
            <w:ins w:id="18" w:author="John Edwards" w:date="2024-03-22T10:50:00Z">
              <w:r>
                <w:rPr>
                  <w:color w:val="FF0000"/>
                  <w:szCs w:val="20"/>
                  <w:shd w:val="clear" w:color="auto" w:fill="FFFFFF"/>
                </w:rPr>
                <w:t xml:space="preserve">and performance </w:t>
              </w:r>
            </w:ins>
            <w:ins w:id="19" w:author="John Edwards" w:date="2024-03-22T10:49:00Z">
              <w:r>
                <w:rPr>
                  <w:color w:val="FF0000"/>
                  <w:szCs w:val="20"/>
                  <w:shd w:val="clear" w:color="auto" w:fill="FFFFFF"/>
                </w:rPr>
                <w:t>of the solution</w:t>
              </w:r>
            </w:ins>
          </w:p>
          <w:p w14:paraId="4926623C" w14:textId="42AEF684" w:rsidR="00D14576" w:rsidRDefault="00D14576" w:rsidP="00D14576">
            <w:pPr>
              <w:pStyle w:val="Tabletext"/>
              <w:numPr>
                <w:ilvl w:val="0"/>
                <w:numId w:val="36"/>
              </w:numPr>
              <w:spacing w:before="120"/>
              <w:rPr>
                <w:ins w:id="20" w:author="John Edwards" w:date="2024-03-22T10:49:00Z"/>
                <w:color w:val="FF0000"/>
                <w:szCs w:val="20"/>
                <w:shd w:val="clear" w:color="auto" w:fill="FFFFFF"/>
              </w:rPr>
            </w:pPr>
            <w:ins w:id="21" w:author="John Edwards" w:date="2024-03-22T10:49:00Z">
              <w:r>
                <w:rPr>
                  <w:color w:val="FF0000"/>
                  <w:szCs w:val="20"/>
                  <w:shd w:val="clear" w:color="auto" w:fill="FFFFFF"/>
                </w:rPr>
                <w:t xml:space="preserve">Adding an authorisation method to </w:t>
              </w:r>
            </w:ins>
            <w:ins w:id="22" w:author="John Edwards" w:date="2024-03-22T10:50:00Z">
              <w:r>
                <w:rPr>
                  <w:color w:val="FF0000"/>
                  <w:szCs w:val="20"/>
                  <w:shd w:val="clear" w:color="auto" w:fill="FFFFFF"/>
                </w:rPr>
                <w:t>effect customer policy</w:t>
              </w:r>
            </w:ins>
          </w:p>
          <w:p w14:paraId="519BB5AE" w14:textId="7844F30C" w:rsidR="00D14576" w:rsidRDefault="00D14576" w:rsidP="00D14576">
            <w:pPr>
              <w:pStyle w:val="Tabletext"/>
              <w:numPr>
                <w:ilvl w:val="0"/>
                <w:numId w:val="36"/>
              </w:numPr>
              <w:spacing w:before="120"/>
              <w:rPr>
                <w:ins w:id="23" w:author="John Edwards" w:date="2024-03-22T10:50:00Z"/>
                <w:color w:val="FF0000"/>
                <w:szCs w:val="20"/>
                <w:shd w:val="clear" w:color="auto" w:fill="FFFFFF"/>
              </w:rPr>
            </w:pPr>
            <w:ins w:id="24" w:author="John Edwards" w:date="2024-03-22T10:49:00Z">
              <w:r>
                <w:rPr>
                  <w:color w:val="FF0000"/>
                  <w:szCs w:val="20"/>
                  <w:shd w:val="clear" w:color="auto" w:fill="FFFFFF"/>
                </w:rPr>
                <w:t>Addi</w:t>
              </w:r>
            </w:ins>
            <w:ins w:id="25" w:author="John Edwards" w:date="2024-03-22T10:50:00Z">
              <w:r>
                <w:rPr>
                  <w:color w:val="FF0000"/>
                  <w:szCs w:val="20"/>
                  <w:shd w:val="clear" w:color="auto" w:fill="FFFFFF"/>
                </w:rPr>
                <w:t>n</w:t>
              </w:r>
            </w:ins>
            <w:ins w:id="26" w:author="John Edwards" w:date="2024-03-22T10:49:00Z">
              <w:r>
                <w:rPr>
                  <w:color w:val="FF0000"/>
                  <w:szCs w:val="20"/>
                  <w:shd w:val="clear" w:color="auto" w:fill="FFFFFF"/>
                </w:rPr>
                <w:t xml:space="preserve">g </w:t>
              </w:r>
            </w:ins>
            <w:ins w:id="27" w:author="John Edwards" w:date="2024-03-22T10:50:00Z">
              <w:r>
                <w:rPr>
                  <w:color w:val="FF0000"/>
                  <w:szCs w:val="20"/>
                  <w:shd w:val="clear" w:color="auto" w:fill="FFFFFF"/>
                </w:rPr>
                <w:t>an authentication method to identify customers</w:t>
              </w:r>
            </w:ins>
          </w:p>
          <w:p w14:paraId="41F0112F" w14:textId="4FF8E842" w:rsidR="00D14576" w:rsidRDefault="00D14576" w:rsidP="00D14576">
            <w:pPr>
              <w:pStyle w:val="Tabletext"/>
              <w:numPr>
                <w:ilvl w:val="0"/>
                <w:numId w:val="36"/>
              </w:numPr>
              <w:spacing w:before="120"/>
              <w:rPr>
                <w:ins w:id="28" w:author="John Edwards" w:date="2024-03-22T10:51:00Z"/>
                <w:color w:val="FF0000"/>
                <w:szCs w:val="20"/>
                <w:shd w:val="clear" w:color="auto" w:fill="FFFFFF"/>
              </w:rPr>
            </w:pPr>
            <w:ins w:id="29" w:author="John Edwards" w:date="2024-03-22T10:50:00Z">
              <w:r>
                <w:rPr>
                  <w:color w:val="FF0000"/>
                  <w:szCs w:val="20"/>
                  <w:shd w:val="clear" w:color="auto" w:fill="FFFFFF"/>
                </w:rPr>
                <w:t>Adding a partitioning scheme to allow multiple groups of customers to share th</w:t>
              </w:r>
            </w:ins>
            <w:ins w:id="30" w:author="John Edwards" w:date="2024-03-22T10:51:00Z">
              <w:r>
                <w:rPr>
                  <w:color w:val="FF0000"/>
                  <w:szCs w:val="20"/>
                  <w:shd w:val="clear" w:color="auto" w:fill="FFFFFF"/>
                </w:rPr>
                <w:t>e same server with different policy applied</w:t>
              </w:r>
            </w:ins>
          </w:p>
          <w:p w14:paraId="7BE27238" w14:textId="2BAB2B51" w:rsidR="00D14576" w:rsidRDefault="00D14576" w:rsidP="00D14576">
            <w:pPr>
              <w:pStyle w:val="Tabletext"/>
              <w:numPr>
                <w:ilvl w:val="0"/>
                <w:numId w:val="36"/>
              </w:numPr>
              <w:spacing w:before="120"/>
              <w:rPr>
                <w:ins w:id="31" w:author="John Edwards" w:date="2024-03-22T10:52:00Z"/>
                <w:color w:val="FF0000"/>
                <w:szCs w:val="20"/>
                <w:shd w:val="clear" w:color="auto" w:fill="FFFFFF"/>
              </w:rPr>
            </w:pPr>
            <w:ins w:id="32" w:author="John Edwards" w:date="2024-03-22T10:51:00Z">
              <w:r>
                <w:rPr>
                  <w:color w:val="FF0000"/>
                  <w:szCs w:val="20"/>
                  <w:shd w:val="clear" w:color="auto" w:fill="FFFFFF"/>
                </w:rPr>
                <w:t xml:space="preserve">Implementing custom policy </w:t>
              </w:r>
            </w:ins>
            <w:ins w:id="33" w:author="John Edwards" w:date="2024-03-22T10:52:00Z">
              <w:r>
                <w:rPr>
                  <w:color w:val="FF0000"/>
                  <w:szCs w:val="20"/>
                  <w:shd w:val="clear" w:color="auto" w:fill="FFFFFF"/>
                </w:rPr>
                <w:t xml:space="preserve">and rules </w:t>
              </w:r>
            </w:ins>
            <w:ins w:id="34" w:author="John Edwards" w:date="2024-03-22T10:51:00Z">
              <w:r>
                <w:rPr>
                  <w:color w:val="FF0000"/>
                  <w:szCs w:val="20"/>
                  <w:shd w:val="clear" w:color="auto" w:fill="FFFFFF"/>
                </w:rPr>
                <w:t xml:space="preserve">to satisfy </w:t>
              </w:r>
            </w:ins>
            <w:ins w:id="35" w:author="John Edwards" w:date="2024-03-22T10:52:00Z">
              <w:r>
                <w:rPr>
                  <w:color w:val="FF0000"/>
                  <w:szCs w:val="20"/>
                  <w:shd w:val="clear" w:color="auto" w:fill="FFFFFF"/>
                </w:rPr>
                <w:t xml:space="preserve">edge cases and </w:t>
              </w:r>
            </w:ins>
            <w:ins w:id="36" w:author="John Edwards" w:date="2024-03-22T10:53:00Z">
              <w:r>
                <w:rPr>
                  <w:color w:val="FF0000"/>
                  <w:szCs w:val="20"/>
                  <w:shd w:val="clear" w:color="auto" w:fill="FFFFFF"/>
                </w:rPr>
                <w:t>non-compliant Internet DNS</w:t>
              </w:r>
            </w:ins>
          </w:p>
          <w:p w14:paraId="2FE7646A" w14:textId="3A8E1C22" w:rsidR="00D14576" w:rsidRDefault="00D14576" w:rsidP="00D14576">
            <w:pPr>
              <w:pStyle w:val="Tabletext"/>
              <w:numPr>
                <w:ilvl w:val="0"/>
                <w:numId w:val="36"/>
              </w:numPr>
              <w:spacing w:before="120"/>
              <w:rPr>
                <w:ins w:id="37" w:author="John Edwards" w:date="2024-03-22T11:01:00Z"/>
                <w:color w:val="FF0000"/>
                <w:szCs w:val="20"/>
                <w:shd w:val="clear" w:color="auto" w:fill="FFFFFF"/>
              </w:rPr>
            </w:pPr>
            <w:ins w:id="38" w:author="John Edwards" w:date="2024-03-22T10:53:00Z">
              <w:r>
                <w:rPr>
                  <w:color w:val="FF0000"/>
                  <w:szCs w:val="20"/>
                  <w:shd w:val="clear" w:color="auto" w:fill="FFFFFF"/>
                </w:rPr>
                <w:t xml:space="preserve">Creating new EDNS tags </w:t>
              </w:r>
            </w:ins>
            <w:ins w:id="39" w:author="John Edwards" w:date="2024-03-22T10:54:00Z">
              <w:r>
                <w:rPr>
                  <w:color w:val="FF0000"/>
                  <w:szCs w:val="20"/>
                  <w:shd w:val="clear" w:color="auto" w:fill="FFFFFF"/>
                </w:rPr>
                <w:t>to extend standards</w:t>
              </w:r>
            </w:ins>
          </w:p>
          <w:p w14:paraId="68769FD8" w14:textId="5FF08481" w:rsidR="009E5C63" w:rsidRDefault="009E5C63">
            <w:pPr>
              <w:pStyle w:val="Tabletext"/>
              <w:numPr>
                <w:ilvl w:val="0"/>
                <w:numId w:val="36"/>
              </w:numPr>
              <w:spacing w:before="120"/>
              <w:rPr>
                <w:ins w:id="40" w:author="John Edwards" w:date="2024-03-22T10:48:00Z"/>
                <w:color w:val="FF0000"/>
                <w:szCs w:val="20"/>
                <w:shd w:val="clear" w:color="auto" w:fill="FFFFFF"/>
              </w:rPr>
              <w:pPrChange w:id="41" w:author="John Edwards" w:date="2024-03-22T10:49:00Z">
                <w:pPr>
                  <w:pStyle w:val="Tabletext"/>
                  <w:spacing w:before="120"/>
                </w:pPr>
              </w:pPrChange>
            </w:pPr>
            <w:ins w:id="42" w:author="John Edwards" w:date="2024-03-22T11:03:00Z">
              <w:r>
                <w:rPr>
                  <w:color w:val="FF0000"/>
                  <w:szCs w:val="20"/>
                  <w:shd w:val="clear" w:color="auto" w:fill="FFFFFF"/>
                </w:rPr>
                <w:t xml:space="preserve">Logic to provide an unfiltered view as additional data in the response to allow client observation of </w:t>
              </w:r>
            </w:ins>
            <w:ins w:id="43" w:author="John Edwards" w:date="2024-03-22T11:04:00Z">
              <w:r>
                <w:rPr>
                  <w:color w:val="FF0000"/>
                  <w:szCs w:val="20"/>
                  <w:shd w:val="clear" w:color="auto" w:fill="FFFFFF"/>
                </w:rPr>
                <w:t>effectiveness</w:t>
              </w:r>
            </w:ins>
          </w:p>
          <w:p w14:paraId="510CD75B" w14:textId="1359338B" w:rsidR="0049370D" w:rsidRPr="001C2854" w:rsidRDefault="0049370D" w:rsidP="001C2854">
            <w:pPr>
              <w:pStyle w:val="Tabletext"/>
              <w:spacing w:before="120"/>
              <w:rPr>
                <w:color w:val="FF0000"/>
                <w:szCs w:val="20"/>
              </w:rPr>
            </w:pPr>
            <w:r w:rsidRPr="001C2854">
              <w:rPr>
                <w:color w:val="FF0000"/>
                <w:szCs w:val="20"/>
                <w:shd w:val="clear" w:color="auto" w:fill="FFFFFF"/>
              </w:rPr>
              <w:t>… / the hypothesis was updated to</w:t>
            </w:r>
            <w:ins w:id="44" w:author="John Edwards" w:date="2024-03-22T10:54:00Z">
              <w:r w:rsidR="00D14576">
                <w:rPr>
                  <w:color w:val="FF0000"/>
                  <w:szCs w:val="20"/>
                  <w:shd w:val="clear" w:color="auto" w:fill="FFFFFF"/>
                </w:rPr>
                <w:t xml:space="preserve"> </w:t>
              </w:r>
            </w:ins>
            <w:ins w:id="45" w:author="John Edwards" w:date="2024-03-22T10:55:00Z">
              <w:r w:rsidR="00D14576">
                <w:rPr>
                  <w:color w:val="FF0000"/>
                  <w:szCs w:val="20"/>
                  <w:shd w:val="clear" w:color="auto" w:fill="FFFFFF"/>
                </w:rPr>
                <w:t xml:space="preserve">move beyond the proof of concept to </w:t>
              </w:r>
            </w:ins>
            <w:ins w:id="46" w:author="John Edwards" w:date="2024-03-22T10:56:00Z">
              <w:r w:rsidR="00D14576">
                <w:rPr>
                  <w:color w:val="FF0000"/>
                  <w:szCs w:val="20"/>
                  <w:shd w:val="clear" w:color="auto" w:fill="FFFFFF"/>
                </w:rPr>
                <w:t>develop a product that would address customer wants and needs in the real world</w:t>
              </w:r>
            </w:ins>
            <w:del w:id="47" w:author="John Edwards" w:date="2024-03-22T10:54:00Z">
              <w:r w:rsidRPr="001C2854" w:rsidDel="00D14576">
                <w:rPr>
                  <w:color w:val="FF0000"/>
                  <w:szCs w:val="20"/>
                  <w:shd w:val="clear" w:color="auto" w:fill="FFFFFF"/>
                </w:rPr>
                <w:delText>…</w:delText>
              </w:r>
            </w:del>
          </w:p>
        </w:tc>
      </w:tr>
      <w:tr w:rsidR="00035795" w:rsidRPr="007147A4" w14:paraId="4292DC48" w14:textId="77777777" w:rsidTr="00035795">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3E2BEAE6" w14:textId="77777777" w:rsidR="00035795" w:rsidRPr="001C2854" w:rsidRDefault="00035795" w:rsidP="001C2854">
            <w:pPr>
              <w:pStyle w:val="Tabletext"/>
              <w:spacing w:before="120"/>
              <w:rPr>
                <w:b/>
                <w:szCs w:val="20"/>
              </w:rPr>
            </w:pPr>
            <w:r w:rsidRPr="001C2854">
              <w:rPr>
                <w:b/>
                <w:szCs w:val="20"/>
              </w:rPr>
              <w:lastRenderedPageBreak/>
              <w:t>Did you conduct this core activity for a substantial purpose of generating new knowledge?</w:t>
            </w:r>
          </w:p>
          <w:p w14:paraId="092DB00B" w14:textId="77777777" w:rsidR="00035795" w:rsidRPr="001C2854" w:rsidRDefault="00035795" w:rsidP="001C2854">
            <w:pPr>
              <w:pStyle w:val="Tabletext"/>
              <w:spacing w:before="120"/>
              <w:rPr>
                <w:iCs/>
                <w:szCs w:val="20"/>
              </w:rPr>
            </w:pPr>
            <w:r w:rsidRPr="001C2854">
              <w:rPr>
                <w:iCs/>
                <w:szCs w:val="20"/>
              </w:rPr>
              <w:t>Yes.</w:t>
            </w:r>
          </w:p>
          <w:p w14:paraId="5DD8005D" w14:textId="4E14CBAF" w:rsidR="00035795" w:rsidRPr="001C2854" w:rsidRDefault="00035795" w:rsidP="001C2854">
            <w:pPr>
              <w:pStyle w:val="Tabletext"/>
              <w:spacing w:before="120"/>
              <w:rPr>
                <w:b/>
                <w:szCs w:val="20"/>
              </w:rPr>
            </w:pPr>
            <w:r w:rsidRPr="001C2854">
              <w:rPr>
                <w:i/>
                <w:szCs w:val="20"/>
              </w:rPr>
              <w:t>(Populated by default - a core activity must be conducted for at least a substantial purpose of generating new knowledge.)</w:t>
            </w:r>
          </w:p>
        </w:tc>
      </w:tr>
      <w:tr w:rsidR="00035795" w:rsidRPr="007147A4" w14:paraId="4ACCFA46" w14:textId="77777777" w:rsidTr="00035795">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5404F60F" w14:textId="4A9BDEFF" w:rsidR="00035795" w:rsidRPr="001C2854" w:rsidRDefault="00035795" w:rsidP="001C2854">
            <w:pPr>
              <w:pStyle w:val="Tabletext"/>
              <w:spacing w:before="120"/>
              <w:rPr>
                <w:b/>
                <w:szCs w:val="20"/>
              </w:rPr>
            </w:pPr>
            <w:bookmarkStart w:id="48" w:name="_Hlk132637099"/>
            <w:r w:rsidRPr="001C2854">
              <w:rPr>
                <w:b/>
                <w:szCs w:val="20"/>
              </w:rPr>
              <w:t xml:space="preserve">What new knowledge was this core activity intended to produce? (50 – </w:t>
            </w:r>
            <w:r w:rsidR="00187F49" w:rsidRPr="001C2854">
              <w:rPr>
                <w:b/>
                <w:szCs w:val="20"/>
              </w:rPr>
              <w:t>1,000</w:t>
            </w:r>
            <w:r w:rsidRPr="001C2854">
              <w:rPr>
                <w:b/>
                <w:szCs w:val="20"/>
              </w:rPr>
              <w:t xml:space="preserve"> characters):</w:t>
            </w:r>
          </w:p>
          <w:bookmarkEnd w:id="48"/>
          <w:p w14:paraId="56BCDAE2" w14:textId="77777777" w:rsidR="003F0E5B" w:rsidRPr="001C2854" w:rsidRDefault="003F0E5B" w:rsidP="001C2854">
            <w:pPr>
              <w:pStyle w:val="Tabletext"/>
              <w:spacing w:before="120"/>
              <w:rPr>
                <w:szCs w:val="20"/>
              </w:rPr>
            </w:pPr>
            <w:r w:rsidRPr="001C2854">
              <w:rPr>
                <w:szCs w:val="20"/>
              </w:rPr>
              <w:t>The intention of this activity is to generate new knowledge in the form of an understanding of:</w:t>
            </w:r>
          </w:p>
          <w:p w14:paraId="2625EE5D" w14:textId="77777777" w:rsidR="003F0E5B" w:rsidRPr="001C2854" w:rsidRDefault="003F0E5B" w:rsidP="001C2854">
            <w:pPr>
              <w:pStyle w:val="Tabletext"/>
              <w:numPr>
                <w:ilvl w:val="0"/>
                <w:numId w:val="32"/>
              </w:numPr>
              <w:spacing w:before="120"/>
              <w:rPr>
                <w:szCs w:val="20"/>
              </w:rPr>
            </w:pPr>
            <w:r w:rsidRPr="001C2854">
              <w:rPr>
                <w:szCs w:val="20"/>
              </w:rPr>
              <w:lastRenderedPageBreak/>
              <w:t>How to implement very large domain and IP rulesets using internet standard DNS servers;</w:t>
            </w:r>
          </w:p>
          <w:p w14:paraId="18362C98" w14:textId="625950BC" w:rsidR="003F0E5B" w:rsidRPr="001C2854" w:rsidRDefault="003F0E5B" w:rsidP="001C2854">
            <w:pPr>
              <w:pStyle w:val="Tabletext"/>
              <w:numPr>
                <w:ilvl w:val="0"/>
                <w:numId w:val="32"/>
              </w:numPr>
              <w:spacing w:before="120"/>
              <w:rPr>
                <w:szCs w:val="20"/>
              </w:rPr>
            </w:pPr>
            <w:r w:rsidRPr="001C2854">
              <w:rPr>
                <w:szCs w:val="20"/>
              </w:rPr>
              <w:t>How to control and manage access to a filtering DNS server using ED</w:t>
            </w:r>
            <w:ins w:id="49" w:author="John Edwards" w:date="2024-03-22T10:53:00Z">
              <w:r w:rsidR="00D14576">
                <w:rPr>
                  <w:szCs w:val="20"/>
                </w:rPr>
                <w:t>N</w:t>
              </w:r>
            </w:ins>
            <w:r w:rsidRPr="001C2854">
              <w:rPr>
                <w:szCs w:val="20"/>
              </w:rPr>
              <w:t>S fields;</w:t>
            </w:r>
          </w:p>
          <w:p w14:paraId="71598FA5" w14:textId="0588614F" w:rsidR="003F0E5B" w:rsidRDefault="003F0E5B" w:rsidP="001C2854">
            <w:pPr>
              <w:pStyle w:val="Tabletext"/>
              <w:numPr>
                <w:ilvl w:val="0"/>
                <w:numId w:val="32"/>
              </w:numPr>
              <w:spacing w:before="120"/>
              <w:rPr>
                <w:szCs w:val="20"/>
              </w:rPr>
            </w:pPr>
            <w:r w:rsidRPr="001C2854">
              <w:rPr>
                <w:szCs w:val="20"/>
              </w:rPr>
              <w:t>How to apply filtering rules at scale and with no practical performance impact from a user perspective.</w:t>
            </w:r>
          </w:p>
          <w:p w14:paraId="5C09D6E9" w14:textId="7BF1D2D1" w:rsidR="002F2B5B" w:rsidRDefault="002F2B5B" w:rsidP="001C2854">
            <w:pPr>
              <w:pStyle w:val="Tabletext"/>
              <w:numPr>
                <w:ilvl w:val="0"/>
                <w:numId w:val="32"/>
              </w:numPr>
              <w:spacing w:before="120"/>
              <w:rPr>
                <w:szCs w:val="20"/>
              </w:rPr>
            </w:pPr>
            <w:r>
              <w:rPr>
                <w:szCs w:val="20"/>
              </w:rPr>
              <w:t>How to group different rules together for user to select levels of protection</w:t>
            </w:r>
          </w:p>
          <w:p w14:paraId="0731843B" w14:textId="033D7909" w:rsidR="002F2B5B" w:rsidRDefault="002F2B5B" w:rsidP="001C2854">
            <w:pPr>
              <w:pStyle w:val="Tabletext"/>
              <w:numPr>
                <w:ilvl w:val="0"/>
                <w:numId w:val="32"/>
              </w:numPr>
              <w:spacing w:before="120"/>
              <w:rPr>
                <w:szCs w:val="20"/>
              </w:rPr>
            </w:pPr>
            <w:r>
              <w:rPr>
                <w:szCs w:val="20"/>
              </w:rPr>
              <w:t>How to consolidate user logs to provide advance risk assessments of user activity</w:t>
            </w:r>
          </w:p>
          <w:p w14:paraId="15821844" w14:textId="78F98DF3" w:rsidR="002F2B5B" w:rsidRDefault="002F2B5B" w:rsidP="001C2854">
            <w:pPr>
              <w:pStyle w:val="Tabletext"/>
              <w:numPr>
                <w:ilvl w:val="0"/>
                <w:numId w:val="32"/>
              </w:numPr>
              <w:spacing w:before="120"/>
              <w:rPr>
                <w:szCs w:val="20"/>
              </w:rPr>
            </w:pPr>
            <w:r>
              <w:rPr>
                <w:szCs w:val="20"/>
              </w:rPr>
              <w:t>How to manage multiple client in a single front end of a Managed service provider MSP to control a larger group of users</w:t>
            </w:r>
            <w:r w:rsidR="004E1FD3">
              <w:rPr>
                <w:szCs w:val="20"/>
              </w:rPr>
              <w:t>.</w:t>
            </w:r>
          </w:p>
          <w:p w14:paraId="18C7AAAD" w14:textId="2CE77060" w:rsidR="004E1FD3" w:rsidRDefault="004E1FD3" w:rsidP="001C2854">
            <w:pPr>
              <w:pStyle w:val="Tabletext"/>
              <w:numPr>
                <w:ilvl w:val="0"/>
                <w:numId w:val="32"/>
              </w:numPr>
              <w:spacing w:before="120"/>
              <w:rPr>
                <w:szCs w:val="20"/>
              </w:rPr>
            </w:pPr>
            <w:r>
              <w:rPr>
                <w:szCs w:val="20"/>
              </w:rPr>
              <w:t>How to update the DNS data based on current user activity for both good and bad sites.</w:t>
            </w:r>
          </w:p>
          <w:p w14:paraId="3F9CC2EB" w14:textId="29A6D498" w:rsidR="004E1FD3" w:rsidRPr="004E1FD3" w:rsidRDefault="004E1FD3" w:rsidP="004E1FD3">
            <w:pPr>
              <w:pStyle w:val="Tabletext"/>
              <w:numPr>
                <w:ilvl w:val="0"/>
                <w:numId w:val="32"/>
              </w:numPr>
              <w:spacing w:before="120"/>
              <w:rPr>
                <w:szCs w:val="20"/>
              </w:rPr>
            </w:pPr>
            <w:r>
              <w:rPr>
                <w:szCs w:val="20"/>
              </w:rPr>
              <w:t xml:space="preserve">How to inform users about activity </w:t>
            </w:r>
          </w:p>
          <w:p w14:paraId="13E89146" w14:textId="77777777" w:rsidR="003F0E5B" w:rsidRPr="001C2854" w:rsidRDefault="003F0E5B" w:rsidP="001C2854">
            <w:pPr>
              <w:pStyle w:val="Tabletext"/>
              <w:spacing w:before="120"/>
              <w:rPr>
                <w:szCs w:val="20"/>
              </w:rPr>
            </w:pPr>
            <w:r w:rsidRPr="001C2854">
              <w:rPr>
                <w:szCs w:val="20"/>
              </w:rPr>
              <w:t>Similar solutions exist, including:</w:t>
            </w:r>
          </w:p>
          <w:p w14:paraId="5C19E64C" w14:textId="77777777" w:rsidR="003F0E5B" w:rsidRPr="001C2854" w:rsidRDefault="003F0E5B" w:rsidP="001C2854">
            <w:pPr>
              <w:pStyle w:val="Tabletext"/>
              <w:numPr>
                <w:ilvl w:val="0"/>
                <w:numId w:val="31"/>
              </w:numPr>
              <w:spacing w:before="120"/>
              <w:rPr>
                <w:szCs w:val="20"/>
              </w:rPr>
            </w:pPr>
            <w:proofErr w:type="spellStart"/>
            <w:r w:rsidRPr="001C2854">
              <w:rPr>
                <w:szCs w:val="20"/>
              </w:rPr>
              <w:t>AbuseDB</w:t>
            </w:r>
            <w:proofErr w:type="spellEnd"/>
            <w:r w:rsidRPr="001C2854">
              <w:rPr>
                <w:szCs w:val="20"/>
              </w:rPr>
              <w:t xml:space="preserve"> is a simplified version of the database; however, it is only based on a firewall incoming protection model and does not have data on web site specific dangers, rather than incoming SSH, and port scanning;</w:t>
            </w:r>
          </w:p>
          <w:p w14:paraId="68A4D077" w14:textId="77777777" w:rsidR="003F0E5B" w:rsidRPr="001C2854" w:rsidRDefault="003F0E5B" w:rsidP="001C2854">
            <w:pPr>
              <w:pStyle w:val="Tabletext"/>
              <w:numPr>
                <w:ilvl w:val="0"/>
                <w:numId w:val="31"/>
              </w:numPr>
              <w:spacing w:before="120"/>
              <w:rPr>
                <w:szCs w:val="20"/>
              </w:rPr>
            </w:pPr>
            <w:r w:rsidRPr="001C2854">
              <w:rPr>
                <w:szCs w:val="20"/>
              </w:rPr>
              <w:t>There are advertising stopping features available for users but not security focused services that are generally available.</w:t>
            </w:r>
          </w:p>
          <w:p w14:paraId="48638832" w14:textId="77777777" w:rsidR="003F0E5B" w:rsidRPr="001C2854" w:rsidRDefault="003F0E5B" w:rsidP="001C2854">
            <w:pPr>
              <w:pStyle w:val="Tabletext"/>
              <w:spacing w:before="120"/>
              <w:rPr>
                <w:szCs w:val="20"/>
              </w:rPr>
            </w:pPr>
            <w:r w:rsidRPr="001C2854">
              <w:rPr>
                <w:szCs w:val="20"/>
              </w:rPr>
              <w:t>Incorporating a set of function from protection, to stopping traffic, and redirecting to a renderer all working together is new and innovative.</w:t>
            </w:r>
          </w:p>
          <w:p w14:paraId="2677B60F" w14:textId="77777777" w:rsidR="0049370D" w:rsidRDefault="0049370D" w:rsidP="001C2854">
            <w:pPr>
              <w:pStyle w:val="Tabletext"/>
              <w:spacing w:before="120"/>
              <w:rPr>
                <w:ins w:id="50" w:author="John Edwards" w:date="2024-03-22T10:56:00Z"/>
                <w:color w:val="FF0000"/>
                <w:szCs w:val="20"/>
              </w:rPr>
            </w:pPr>
            <w:commentRangeStart w:id="51"/>
            <w:r w:rsidRPr="001C2854">
              <w:rPr>
                <w:color w:val="FF0000"/>
                <w:szCs w:val="20"/>
              </w:rPr>
              <w:t xml:space="preserve">Additional new knowledge </w:t>
            </w:r>
            <w:commentRangeEnd w:id="51"/>
            <w:r w:rsidRPr="001C2854">
              <w:rPr>
                <w:rStyle w:val="CommentReference"/>
                <w:sz w:val="20"/>
                <w:szCs w:val="20"/>
              </w:rPr>
              <w:commentReference w:id="51"/>
            </w:r>
            <w:r w:rsidRPr="001C2854">
              <w:rPr>
                <w:color w:val="FF0000"/>
                <w:szCs w:val="20"/>
              </w:rPr>
              <w:t>sought to be generated from experimentation conducted in FY23 includes…</w:t>
            </w:r>
          </w:p>
          <w:p w14:paraId="1186B88D" w14:textId="77777777" w:rsidR="00D14576" w:rsidRDefault="009E5C63" w:rsidP="00D14576">
            <w:pPr>
              <w:pStyle w:val="Tabletext"/>
              <w:numPr>
                <w:ilvl w:val="0"/>
                <w:numId w:val="37"/>
              </w:numPr>
              <w:spacing w:before="120"/>
              <w:rPr>
                <w:ins w:id="52" w:author="John Edwards" w:date="2024-03-22T11:00:00Z"/>
                <w:bCs/>
                <w:szCs w:val="20"/>
              </w:rPr>
            </w:pPr>
            <w:ins w:id="53" w:author="John Edwards" w:date="2024-03-22T10:59:00Z">
              <w:r>
                <w:rPr>
                  <w:bCs/>
                  <w:szCs w:val="20"/>
                </w:rPr>
                <w:t>Identify edge cases and exceptions to rules processing</w:t>
              </w:r>
            </w:ins>
          </w:p>
          <w:p w14:paraId="1734604C" w14:textId="5B22DA16" w:rsidR="009E5C63" w:rsidRDefault="009E5C63" w:rsidP="00D14576">
            <w:pPr>
              <w:pStyle w:val="Tabletext"/>
              <w:numPr>
                <w:ilvl w:val="0"/>
                <w:numId w:val="37"/>
              </w:numPr>
              <w:spacing w:before="120"/>
              <w:rPr>
                <w:ins w:id="54" w:author="John Edwards" w:date="2024-03-22T11:12:00Z"/>
                <w:bCs/>
                <w:szCs w:val="20"/>
              </w:rPr>
            </w:pPr>
            <w:ins w:id="55" w:author="John Edwards" w:date="2024-03-22T11:07:00Z">
              <w:r>
                <w:rPr>
                  <w:bCs/>
                  <w:szCs w:val="20"/>
                </w:rPr>
                <w:t>Confidence in</w:t>
              </w:r>
            </w:ins>
            <w:ins w:id="56" w:author="John Edwards" w:date="2024-03-22T11:00:00Z">
              <w:r>
                <w:rPr>
                  <w:bCs/>
                  <w:szCs w:val="20"/>
                </w:rPr>
                <w:t xml:space="preserve"> policy compliance </w:t>
              </w:r>
            </w:ins>
            <w:ins w:id="57" w:author="John Edwards" w:date="2024-03-22T11:07:00Z">
              <w:r>
                <w:rPr>
                  <w:bCs/>
                  <w:szCs w:val="20"/>
                </w:rPr>
                <w:t>for</w:t>
              </w:r>
            </w:ins>
            <w:ins w:id="58" w:author="John Edwards" w:date="2024-03-22T11:00:00Z">
              <w:r>
                <w:rPr>
                  <w:bCs/>
                  <w:szCs w:val="20"/>
                </w:rPr>
                <w:t xml:space="preserve"> the solution</w:t>
              </w:r>
            </w:ins>
          </w:p>
          <w:p w14:paraId="2713FD1B" w14:textId="7C47EFBA" w:rsidR="00A806C7" w:rsidRDefault="00A806C7" w:rsidP="00D14576">
            <w:pPr>
              <w:pStyle w:val="Tabletext"/>
              <w:numPr>
                <w:ilvl w:val="0"/>
                <w:numId w:val="37"/>
              </w:numPr>
              <w:spacing w:before="120"/>
              <w:rPr>
                <w:ins w:id="59" w:author="John Edwards" w:date="2024-03-22T11:04:00Z"/>
                <w:bCs/>
                <w:szCs w:val="20"/>
              </w:rPr>
            </w:pPr>
            <w:ins w:id="60" w:author="John Edwards" w:date="2024-03-22T11:12:00Z">
              <w:r>
                <w:rPr>
                  <w:bCs/>
                  <w:szCs w:val="20"/>
                </w:rPr>
                <w:t xml:space="preserve">Comparing our high-performance </w:t>
              </w:r>
            </w:ins>
            <w:ins w:id="61" w:author="John Edwards" w:date="2024-03-22T11:13:00Z">
              <w:r>
                <w:rPr>
                  <w:bCs/>
                  <w:szCs w:val="20"/>
                </w:rPr>
                <w:t xml:space="preserve">in-band </w:t>
              </w:r>
            </w:ins>
            <w:ins w:id="62" w:author="John Edwards" w:date="2024-03-22T11:12:00Z">
              <w:r>
                <w:rPr>
                  <w:bCs/>
                  <w:szCs w:val="20"/>
                </w:rPr>
                <w:t xml:space="preserve">authorisation solution to </w:t>
              </w:r>
            </w:ins>
            <w:ins w:id="63" w:author="John Edwards" w:date="2024-03-22T11:13:00Z">
              <w:r>
                <w:rPr>
                  <w:bCs/>
                  <w:szCs w:val="20"/>
                </w:rPr>
                <w:t>external solutions such as VPN</w:t>
              </w:r>
            </w:ins>
          </w:p>
          <w:p w14:paraId="28ABCB60" w14:textId="77777777" w:rsidR="009E5C63" w:rsidRDefault="009E5C63" w:rsidP="00D14576">
            <w:pPr>
              <w:pStyle w:val="Tabletext"/>
              <w:numPr>
                <w:ilvl w:val="0"/>
                <w:numId w:val="37"/>
              </w:numPr>
              <w:spacing w:before="120"/>
              <w:rPr>
                <w:ins w:id="64" w:author="John Edwards" w:date="2024-03-22T11:11:00Z"/>
                <w:bCs/>
                <w:szCs w:val="20"/>
              </w:rPr>
            </w:pPr>
            <w:ins w:id="65" w:author="John Edwards" w:date="2024-03-22T11:08:00Z">
              <w:r>
                <w:rPr>
                  <w:bCs/>
                  <w:szCs w:val="20"/>
                </w:rPr>
                <w:t xml:space="preserve">Ideal </w:t>
              </w:r>
            </w:ins>
            <w:ins w:id="66" w:author="John Edwards" w:date="2024-03-22T11:09:00Z">
              <w:r w:rsidR="00A806C7">
                <w:rPr>
                  <w:bCs/>
                  <w:szCs w:val="20"/>
                </w:rPr>
                <w:t xml:space="preserve">logical </w:t>
              </w:r>
            </w:ins>
            <w:ins w:id="67" w:author="John Edwards" w:date="2024-03-22T11:08:00Z">
              <w:r>
                <w:rPr>
                  <w:bCs/>
                  <w:szCs w:val="20"/>
                </w:rPr>
                <w:t xml:space="preserve">location </w:t>
              </w:r>
            </w:ins>
            <w:ins w:id="68" w:author="John Edwards" w:date="2024-03-22T11:09:00Z">
              <w:r w:rsidR="00A806C7">
                <w:rPr>
                  <w:bCs/>
                  <w:szCs w:val="20"/>
                </w:rPr>
                <w:t>(</w:t>
              </w:r>
              <w:proofErr w:type="spellStart"/>
              <w:r w:rsidR="00A806C7">
                <w:rPr>
                  <w:bCs/>
                  <w:szCs w:val="20"/>
                </w:rPr>
                <w:t>ie</w:t>
              </w:r>
              <w:proofErr w:type="spellEnd"/>
              <w:r w:rsidR="00A806C7">
                <w:rPr>
                  <w:bCs/>
                  <w:szCs w:val="20"/>
                </w:rPr>
                <w:t xml:space="preserve">: network/packet/lookup/database/filesystem) </w:t>
              </w:r>
            </w:ins>
            <w:ins w:id="69" w:author="John Edwards" w:date="2024-03-22T11:08:00Z">
              <w:r>
                <w:rPr>
                  <w:bCs/>
                  <w:szCs w:val="20"/>
                </w:rPr>
                <w:t xml:space="preserve">to implement caching and sharding </w:t>
              </w:r>
            </w:ins>
            <w:ins w:id="70" w:author="John Edwards" w:date="2024-03-22T11:10:00Z">
              <w:r w:rsidR="00A806C7">
                <w:rPr>
                  <w:bCs/>
                  <w:szCs w:val="20"/>
                </w:rPr>
                <w:t xml:space="preserve">strategies </w:t>
              </w:r>
            </w:ins>
            <w:ins w:id="71" w:author="John Edwards" w:date="2024-03-22T11:08:00Z">
              <w:r>
                <w:rPr>
                  <w:bCs/>
                  <w:szCs w:val="20"/>
                </w:rPr>
                <w:t>for a scalable high performance solutions</w:t>
              </w:r>
            </w:ins>
          </w:p>
          <w:p w14:paraId="17199099" w14:textId="7E403DFB" w:rsidR="00A806C7" w:rsidRPr="001C2854" w:rsidRDefault="00A806C7">
            <w:pPr>
              <w:pStyle w:val="Tabletext"/>
              <w:numPr>
                <w:ilvl w:val="0"/>
                <w:numId w:val="37"/>
              </w:numPr>
              <w:spacing w:before="120"/>
              <w:rPr>
                <w:bCs/>
                <w:szCs w:val="20"/>
              </w:rPr>
              <w:pPrChange w:id="72" w:author="John Edwards" w:date="2024-03-22T10:57:00Z">
                <w:pPr>
                  <w:pStyle w:val="Tabletext"/>
                  <w:spacing w:before="120"/>
                </w:pPr>
              </w:pPrChange>
            </w:pPr>
            <w:ins w:id="73" w:author="John Edwards" w:date="2024-03-22T11:11:00Z">
              <w:r>
                <w:rPr>
                  <w:bCs/>
                  <w:szCs w:val="20"/>
                </w:rPr>
                <w:t>Trial different rulesets from other vendors to measure their effectiveness as an alternative</w:t>
              </w:r>
            </w:ins>
            <w:ins w:id="74" w:author="John Edwards" w:date="2024-03-22T11:12:00Z">
              <w:r>
                <w:rPr>
                  <w:bCs/>
                  <w:szCs w:val="20"/>
                </w:rPr>
                <w:t xml:space="preserve"> on our platform</w:t>
              </w:r>
            </w:ins>
          </w:p>
        </w:tc>
      </w:tr>
      <w:tr w:rsidR="00035795" w:rsidRPr="007147A4" w14:paraId="7FBBC533" w14:textId="77777777" w:rsidTr="00D04A62">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2A610CAD" w14:textId="77777777" w:rsidR="00035795" w:rsidRPr="001C2854" w:rsidRDefault="00035795" w:rsidP="001C2854">
            <w:pPr>
              <w:pStyle w:val="Tabletext"/>
              <w:spacing w:before="120"/>
              <w:rPr>
                <w:b/>
                <w:szCs w:val="20"/>
              </w:rPr>
            </w:pPr>
            <w:r w:rsidRPr="001C2854">
              <w:rPr>
                <w:b/>
                <w:szCs w:val="20"/>
              </w:rPr>
              <w:lastRenderedPageBreak/>
              <w:t>How did the company determine that the outcome could not be known in advance?</w:t>
            </w:r>
          </w:p>
          <w:p w14:paraId="68300371" w14:textId="77777777" w:rsidR="00035795" w:rsidRPr="001C2854" w:rsidRDefault="00035795" w:rsidP="001C2854">
            <w:pPr>
              <w:pStyle w:val="SRTableList1"/>
              <w:numPr>
                <w:ilvl w:val="0"/>
                <w:numId w:val="27"/>
              </w:numPr>
              <w:spacing w:before="120"/>
              <w:rPr>
                <w:szCs w:val="20"/>
              </w:rPr>
            </w:pPr>
            <w:r w:rsidRPr="001C2854">
              <w:rPr>
                <w:szCs w:val="20"/>
              </w:rPr>
              <w:t>There was no applicable information in scientific, technical, or professional literature or patents:</w:t>
            </w:r>
          </w:p>
          <w:p w14:paraId="1500E18B" w14:textId="2D6CCB9E" w:rsidR="00035795" w:rsidRPr="001C2854" w:rsidRDefault="00035795" w:rsidP="001C2854">
            <w:pPr>
              <w:pStyle w:val="SRTableList1"/>
              <w:numPr>
                <w:ilvl w:val="1"/>
                <w:numId w:val="27"/>
              </w:numPr>
              <w:spacing w:before="120"/>
              <w:rPr>
                <w:color w:val="FF0000"/>
                <w:szCs w:val="20"/>
              </w:rPr>
            </w:pPr>
            <w:r w:rsidRPr="001C2854">
              <w:rPr>
                <w:color w:val="FF0000"/>
                <w:szCs w:val="20"/>
              </w:rPr>
              <w:t xml:space="preserve">True </w:t>
            </w:r>
          </w:p>
          <w:p w14:paraId="5DD93CA7" w14:textId="77777777" w:rsidR="00035795" w:rsidRPr="001C2854" w:rsidRDefault="00035795" w:rsidP="001C2854">
            <w:pPr>
              <w:pStyle w:val="SRTableList1"/>
              <w:numPr>
                <w:ilvl w:val="0"/>
                <w:numId w:val="27"/>
              </w:numPr>
              <w:spacing w:before="120"/>
              <w:rPr>
                <w:szCs w:val="20"/>
              </w:rPr>
            </w:pPr>
            <w:r w:rsidRPr="001C2854">
              <w:rPr>
                <w:szCs w:val="20"/>
              </w:rPr>
              <w:t>Experts in the field provided advice that there wasn’t a solution that could be applied:</w:t>
            </w:r>
          </w:p>
          <w:p w14:paraId="71F8C47B" w14:textId="41CC43FD" w:rsidR="00035795" w:rsidRPr="001C2854" w:rsidRDefault="00035795" w:rsidP="001C2854">
            <w:pPr>
              <w:pStyle w:val="SRTableList1"/>
              <w:numPr>
                <w:ilvl w:val="1"/>
                <w:numId w:val="27"/>
              </w:numPr>
              <w:spacing w:before="120"/>
              <w:rPr>
                <w:color w:val="FF0000"/>
                <w:szCs w:val="20"/>
              </w:rPr>
            </w:pPr>
            <w:r w:rsidRPr="001C2854">
              <w:rPr>
                <w:color w:val="FF0000"/>
                <w:szCs w:val="20"/>
              </w:rPr>
              <w:t xml:space="preserve">True </w:t>
            </w:r>
          </w:p>
          <w:p w14:paraId="3C229D88" w14:textId="77777777" w:rsidR="00035795" w:rsidRPr="001C2854" w:rsidRDefault="00035795" w:rsidP="001C2854">
            <w:pPr>
              <w:pStyle w:val="SRTableList1"/>
              <w:numPr>
                <w:ilvl w:val="0"/>
                <w:numId w:val="27"/>
              </w:numPr>
              <w:spacing w:before="120"/>
              <w:rPr>
                <w:szCs w:val="20"/>
              </w:rPr>
            </w:pPr>
            <w:r w:rsidRPr="001C2854">
              <w:rPr>
                <w:szCs w:val="20"/>
              </w:rPr>
              <w:t>There wasn’t a way to adapt solutions from other companies in, and out of, Australia:</w:t>
            </w:r>
          </w:p>
          <w:p w14:paraId="34AA2E37" w14:textId="545927B6" w:rsidR="00035795" w:rsidRPr="001C2854" w:rsidRDefault="00035795" w:rsidP="001C2854">
            <w:pPr>
              <w:pStyle w:val="SRTableList1"/>
              <w:numPr>
                <w:ilvl w:val="1"/>
                <w:numId w:val="27"/>
              </w:numPr>
              <w:spacing w:before="120"/>
              <w:rPr>
                <w:szCs w:val="20"/>
              </w:rPr>
            </w:pPr>
            <w:r w:rsidRPr="001C2854">
              <w:rPr>
                <w:color w:val="FF0000"/>
                <w:szCs w:val="20"/>
              </w:rPr>
              <w:t xml:space="preserve">True </w:t>
            </w:r>
          </w:p>
        </w:tc>
      </w:tr>
      <w:tr w:rsidR="00035795" w:rsidRPr="007147A4" w14:paraId="67499F67" w14:textId="77777777" w:rsidTr="00D04A62">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609E5C90" w14:textId="4D14ED56" w:rsidR="00035795" w:rsidRPr="001C2854" w:rsidRDefault="00035795" w:rsidP="001C2854">
            <w:pPr>
              <w:pStyle w:val="Tabletext"/>
              <w:spacing w:before="120"/>
              <w:rPr>
                <w:b/>
                <w:szCs w:val="20"/>
              </w:rPr>
            </w:pPr>
            <w:bookmarkStart w:id="75" w:name="_Hlk132639836"/>
            <w:r w:rsidRPr="001C2854">
              <w:rPr>
                <w:b/>
                <w:szCs w:val="20"/>
              </w:rPr>
              <w:t xml:space="preserve">Please explain what sources were investigated, what information was found, and why a competent professional could not have known or determined the outcome in advance (i.e. technical unknowns). (50 – </w:t>
            </w:r>
            <w:r w:rsidR="00187F49" w:rsidRPr="001C2854">
              <w:rPr>
                <w:b/>
                <w:szCs w:val="20"/>
              </w:rPr>
              <w:t>1,000</w:t>
            </w:r>
            <w:r w:rsidRPr="001C2854">
              <w:rPr>
                <w:b/>
                <w:szCs w:val="20"/>
              </w:rPr>
              <w:t xml:space="preserve"> characters):</w:t>
            </w:r>
          </w:p>
          <w:bookmarkEnd w:id="75"/>
          <w:p w14:paraId="5FA2F494" w14:textId="77777777" w:rsidR="003F0E5B" w:rsidRPr="001C2854" w:rsidRDefault="003F0E5B" w:rsidP="001C2854">
            <w:pPr>
              <w:pStyle w:val="Tabletext"/>
              <w:spacing w:before="120"/>
              <w:rPr>
                <w:szCs w:val="20"/>
              </w:rPr>
            </w:pPr>
            <w:r w:rsidRPr="001C2854">
              <w:rPr>
                <w:szCs w:val="20"/>
              </w:rPr>
              <w:t>Extensive research was undertaken (see Supporting Activity 1) to supplement the company’s expertise, but Design Networks couldn’t have leveraged existing knowledge. Existing solutions (noted above) have limitations that Design Networks aims to overcome.</w:t>
            </w:r>
          </w:p>
          <w:p w14:paraId="7680D9E3" w14:textId="77777777" w:rsidR="00A806C7" w:rsidRDefault="0049370D" w:rsidP="001C2854">
            <w:pPr>
              <w:pStyle w:val="Tabletext"/>
              <w:spacing w:before="120"/>
              <w:rPr>
                <w:ins w:id="76" w:author="John Edwards" w:date="2024-03-22T11:13:00Z"/>
                <w:color w:val="FF0000"/>
                <w:szCs w:val="20"/>
              </w:rPr>
            </w:pPr>
            <w:r w:rsidRPr="001C2854">
              <w:rPr>
                <w:color w:val="FF0000"/>
                <w:szCs w:val="20"/>
              </w:rPr>
              <w:t xml:space="preserve">Technological unknowns </w:t>
            </w:r>
            <w:commentRangeStart w:id="77"/>
            <w:r w:rsidRPr="001C2854">
              <w:rPr>
                <w:color w:val="FF0000"/>
                <w:szCs w:val="20"/>
              </w:rPr>
              <w:t xml:space="preserve">relevant to FY23 </w:t>
            </w:r>
            <w:commentRangeEnd w:id="77"/>
            <w:r w:rsidRPr="001C2854">
              <w:rPr>
                <w:rStyle w:val="CommentReference"/>
                <w:sz w:val="20"/>
                <w:szCs w:val="20"/>
              </w:rPr>
              <w:commentReference w:id="77"/>
            </w:r>
            <w:r w:rsidRPr="001C2854">
              <w:rPr>
                <w:color w:val="FF0000"/>
                <w:szCs w:val="20"/>
              </w:rPr>
              <w:t>include</w:t>
            </w:r>
          </w:p>
          <w:p w14:paraId="6315A9C4" w14:textId="517A1C64" w:rsidR="00A806C7" w:rsidRDefault="00A806C7" w:rsidP="00A806C7">
            <w:pPr>
              <w:pStyle w:val="Tabletext"/>
              <w:numPr>
                <w:ilvl w:val="0"/>
                <w:numId w:val="38"/>
              </w:numPr>
              <w:spacing w:before="120"/>
              <w:rPr>
                <w:ins w:id="78" w:author="John Edwards" w:date="2024-03-22T11:15:00Z"/>
                <w:color w:val="FF0000"/>
                <w:szCs w:val="20"/>
              </w:rPr>
            </w:pPr>
            <w:ins w:id="79" w:author="John Edwards" w:date="2024-03-22T11:14:00Z">
              <w:r>
                <w:rPr>
                  <w:color w:val="FF0000"/>
                  <w:szCs w:val="20"/>
                </w:rPr>
                <w:lastRenderedPageBreak/>
                <w:t xml:space="preserve">Performance </w:t>
              </w:r>
            </w:ins>
            <w:ins w:id="80" w:author="John Edwards" w:date="2024-03-22T11:15:00Z">
              <w:r>
                <w:rPr>
                  <w:color w:val="FF0000"/>
                  <w:szCs w:val="20"/>
                </w:rPr>
                <w:t>under load from multiple customers</w:t>
              </w:r>
            </w:ins>
          </w:p>
          <w:p w14:paraId="47F339E9" w14:textId="4AC5D938" w:rsidR="00A806C7" w:rsidRDefault="00A806C7" w:rsidP="00A806C7">
            <w:pPr>
              <w:pStyle w:val="Tabletext"/>
              <w:numPr>
                <w:ilvl w:val="0"/>
                <w:numId w:val="38"/>
              </w:numPr>
              <w:spacing w:before="120"/>
              <w:rPr>
                <w:ins w:id="81" w:author="John Edwards" w:date="2024-03-22T11:15:00Z"/>
                <w:color w:val="FF0000"/>
                <w:szCs w:val="20"/>
              </w:rPr>
            </w:pPr>
            <w:ins w:id="82" w:author="John Edwards" w:date="2024-03-22T11:15:00Z">
              <w:r>
                <w:rPr>
                  <w:color w:val="FF0000"/>
                  <w:szCs w:val="20"/>
                </w:rPr>
                <w:t>Caching outcomes at multiple layers in the solution and interactions between different caches</w:t>
              </w:r>
            </w:ins>
          </w:p>
          <w:p w14:paraId="43FAE148" w14:textId="1498D45D" w:rsidR="00A806C7" w:rsidRDefault="00A806C7" w:rsidP="00A806C7">
            <w:pPr>
              <w:pStyle w:val="Tabletext"/>
              <w:numPr>
                <w:ilvl w:val="0"/>
                <w:numId w:val="38"/>
              </w:numPr>
              <w:spacing w:before="120"/>
              <w:rPr>
                <w:ins w:id="83" w:author="John Edwards" w:date="2024-03-22T11:16:00Z"/>
                <w:color w:val="FF0000"/>
                <w:szCs w:val="20"/>
              </w:rPr>
            </w:pPr>
            <w:ins w:id="84" w:author="John Edwards" w:date="2024-03-22T11:15:00Z">
              <w:r>
                <w:rPr>
                  <w:color w:val="FF0000"/>
                  <w:szCs w:val="20"/>
                </w:rPr>
                <w:t>Operation of the soluti</w:t>
              </w:r>
            </w:ins>
            <w:ins w:id="85" w:author="John Edwards" w:date="2024-03-22T11:16:00Z">
              <w:r>
                <w:rPr>
                  <w:color w:val="FF0000"/>
                  <w:szCs w:val="20"/>
                </w:rPr>
                <w:t>on in a cloud rather than local environment</w:t>
              </w:r>
            </w:ins>
          </w:p>
          <w:p w14:paraId="0DC3C29B" w14:textId="36DDB715" w:rsidR="00A806C7" w:rsidRDefault="00A806C7">
            <w:pPr>
              <w:pStyle w:val="Tabletext"/>
              <w:numPr>
                <w:ilvl w:val="0"/>
                <w:numId w:val="38"/>
              </w:numPr>
              <w:spacing w:before="120"/>
              <w:rPr>
                <w:ins w:id="86" w:author="John Edwards" w:date="2024-03-22T11:13:00Z"/>
                <w:color w:val="FF0000"/>
                <w:szCs w:val="20"/>
              </w:rPr>
              <w:pPrChange w:id="87" w:author="John Edwards" w:date="2024-03-22T11:14:00Z">
                <w:pPr>
                  <w:pStyle w:val="Tabletext"/>
                  <w:spacing w:before="120"/>
                </w:pPr>
              </w:pPrChange>
            </w:pPr>
            <w:ins w:id="88" w:author="John Edwards" w:date="2024-03-22T11:16:00Z">
              <w:r>
                <w:rPr>
                  <w:color w:val="FF0000"/>
                  <w:szCs w:val="20"/>
                </w:rPr>
                <w:t>Distribution of the application over multiple regions and the effect of latency on performance and user experie</w:t>
              </w:r>
            </w:ins>
            <w:ins w:id="89" w:author="John Edwards" w:date="2024-03-22T11:17:00Z">
              <w:r>
                <w:rPr>
                  <w:color w:val="FF0000"/>
                  <w:szCs w:val="20"/>
                </w:rPr>
                <w:t xml:space="preserve">nce </w:t>
              </w:r>
            </w:ins>
            <w:ins w:id="90" w:author="John Edwards" w:date="2024-03-22T11:16:00Z">
              <w:r>
                <w:rPr>
                  <w:color w:val="FF0000"/>
                  <w:szCs w:val="20"/>
                </w:rPr>
                <w:t xml:space="preserve">of the solution </w:t>
              </w:r>
            </w:ins>
          </w:p>
          <w:p w14:paraId="27DD391E" w14:textId="77777777" w:rsidR="00A806C7" w:rsidRDefault="00A806C7" w:rsidP="001C2854">
            <w:pPr>
              <w:pStyle w:val="Tabletext"/>
              <w:spacing w:before="120"/>
              <w:rPr>
                <w:ins w:id="91" w:author="John Edwards" w:date="2024-03-22T11:13:00Z"/>
                <w:color w:val="FF0000"/>
                <w:szCs w:val="20"/>
              </w:rPr>
            </w:pPr>
          </w:p>
          <w:p w14:paraId="6D1EAFB8" w14:textId="77777777" w:rsidR="0049370D" w:rsidRDefault="0049370D" w:rsidP="001C2854">
            <w:pPr>
              <w:pStyle w:val="Tabletext"/>
              <w:spacing w:before="120"/>
              <w:rPr>
                <w:ins w:id="92" w:author="John Edwards" w:date="2024-03-22T11:41:00Z"/>
                <w:color w:val="FF0000"/>
                <w:szCs w:val="20"/>
              </w:rPr>
            </w:pPr>
            <w:r w:rsidRPr="001C2854">
              <w:rPr>
                <w:color w:val="FF0000"/>
                <w:szCs w:val="20"/>
              </w:rPr>
              <w:t>… and research conducted to seek to identify the existing state of knowledge and resolve these unknowns includes…</w:t>
            </w:r>
          </w:p>
          <w:p w14:paraId="40BD3F4D" w14:textId="77777777" w:rsidR="00507642" w:rsidRDefault="00507642" w:rsidP="00507642">
            <w:pPr>
              <w:pStyle w:val="Tabletext"/>
              <w:numPr>
                <w:ilvl w:val="0"/>
                <w:numId w:val="39"/>
              </w:numPr>
              <w:spacing w:before="120"/>
              <w:rPr>
                <w:ins w:id="93" w:author="John Edwards" w:date="2024-03-22T11:41:00Z"/>
                <w:color w:val="FF0000"/>
                <w:szCs w:val="20"/>
              </w:rPr>
            </w:pPr>
            <w:ins w:id="94" w:author="John Edwards" w:date="2024-03-22T11:41:00Z">
              <w:r>
                <w:rPr>
                  <w:color w:val="FF0000"/>
                  <w:szCs w:val="20"/>
                </w:rPr>
                <w:t>Setting up test environments in disparate locations</w:t>
              </w:r>
            </w:ins>
          </w:p>
          <w:p w14:paraId="71351E27" w14:textId="77777777" w:rsidR="00507642" w:rsidRDefault="00090750" w:rsidP="00507642">
            <w:pPr>
              <w:pStyle w:val="Tabletext"/>
              <w:numPr>
                <w:ilvl w:val="0"/>
                <w:numId w:val="39"/>
              </w:numPr>
              <w:spacing w:before="120"/>
              <w:rPr>
                <w:ins w:id="95" w:author="John Edwards" w:date="2024-03-22T11:41:00Z"/>
                <w:color w:val="FF0000"/>
                <w:szCs w:val="20"/>
              </w:rPr>
            </w:pPr>
            <w:ins w:id="96" w:author="John Edwards" w:date="2024-03-22T11:41:00Z">
              <w:r>
                <w:rPr>
                  <w:color w:val="FF0000"/>
                  <w:szCs w:val="20"/>
                </w:rPr>
                <w:t>Developing testing models and harnesses</w:t>
              </w:r>
            </w:ins>
          </w:p>
          <w:p w14:paraId="618931D5" w14:textId="35E5778C" w:rsidR="00090750" w:rsidRPr="001C2854" w:rsidRDefault="00090750">
            <w:pPr>
              <w:pStyle w:val="Tabletext"/>
              <w:numPr>
                <w:ilvl w:val="0"/>
                <w:numId w:val="39"/>
              </w:numPr>
              <w:spacing w:before="120"/>
              <w:rPr>
                <w:color w:val="FF0000"/>
                <w:szCs w:val="20"/>
              </w:rPr>
              <w:pPrChange w:id="97" w:author="John Edwards" w:date="2024-03-22T11:41:00Z">
                <w:pPr>
                  <w:pStyle w:val="Tabletext"/>
                  <w:spacing w:before="120"/>
                </w:pPr>
              </w:pPrChange>
            </w:pPr>
            <w:ins w:id="98" w:author="John Edwards" w:date="2024-03-22T11:41:00Z">
              <w:r>
                <w:rPr>
                  <w:color w:val="FF0000"/>
                  <w:szCs w:val="20"/>
                </w:rPr>
                <w:t>Iterating the tests with improvements and changes to code</w:t>
              </w:r>
            </w:ins>
          </w:p>
        </w:tc>
      </w:tr>
      <w:tr w:rsidR="00035795" w:rsidRPr="007147A4" w14:paraId="0289B667" w14:textId="77777777" w:rsidTr="00D04A62">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6756F7A0" w14:textId="13D74E2E" w:rsidR="00035795" w:rsidRPr="001C2854" w:rsidRDefault="00035795" w:rsidP="001C2854">
            <w:pPr>
              <w:pStyle w:val="Tabletext"/>
              <w:spacing w:before="120"/>
              <w:rPr>
                <w:b/>
                <w:szCs w:val="20"/>
              </w:rPr>
            </w:pPr>
            <w:bookmarkStart w:id="99" w:name="_Hlk132639854"/>
            <w:r w:rsidRPr="001C2854">
              <w:rPr>
                <w:b/>
                <w:szCs w:val="20"/>
              </w:rPr>
              <w:lastRenderedPageBreak/>
              <w:t xml:space="preserve">What was the experiment and how did it test the hypothesis? (50 </w:t>
            </w:r>
            <w:r w:rsidR="00187F49" w:rsidRPr="001C2854">
              <w:rPr>
                <w:b/>
                <w:szCs w:val="20"/>
              </w:rPr>
              <w:t>–</w:t>
            </w:r>
            <w:r w:rsidRPr="001C2854">
              <w:rPr>
                <w:b/>
                <w:szCs w:val="20"/>
              </w:rPr>
              <w:t xml:space="preserve"> </w:t>
            </w:r>
            <w:r w:rsidR="00187F49" w:rsidRPr="001C2854">
              <w:rPr>
                <w:b/>
                <w:szCs w:val="20"/>
              </w:rPr>
              <w:t>4,000</w:t>
            </w:r>
            <w:r w:rsidRPr="001C2854">
              <w:rPr>
                <w:b/>
                <w:szCs w:val="20"/>
              </w:rPr>
              <w:t xml:space="preserve"> characters):</w:t>
            </w:r>
          </w:p>
          <w:bookmarkEnd w:id="99"/>
          <w:p w14:paraId="6A79D056" w14:textId="77777777" w:rsidR="0049370D" w:rsidRPr="001C2854" w:rsidRDefault="0049370D" w:rsidP="001C2854">
            <w:pPr>
              <w:pStyle w:val="SRTableList1"/>
              <w:numPr>
                <w:ilvl w:val="0"/>
                <w:numId w:val="0"/>
              </w:numPr>
              <w:spacing w:before="120"/>
              <w:rPr>
                <w:szCs w:val="20"/>
              </w:rPr>
            </w:pPr>
            <w:commentRangeStart w:id="100"/>
            <w:r w:rsidRPr="001C2854">
              <w:rPr>
                <w:szCs w:val="20"/>
              </w:rPr>
              <w:t xml:space="preserve">Work undertaken in FY23 </w:t>
            </w:r>
            <w:commentRangeEnd w:id="100"/>
            <w:r w:rsidRPr="001C2854">
              <w:rPr>
                <w:rStyle w:val="CommentReference"/>
                <w:sz w:val="20"/>
                <w:szCs w:val="20"/>
              </w:rPr>
              <w:commentReference w:id="100"/>
            </w:r>
            <w:r w:rsidRPr="001C2854">
              <w:rPr>
                <w:szCs w:val="20"/>
              </w:rPr>
              <w:t>involved the following:</w:t>
            </w:r>
          </w:p>
          <w:p w14:paraId="5E3A6EA6" w14:textId="22D44676" w:rsidR="0049370D" w:rsidRPr="00090750" w:rsidRDefault="0049370D" w:rsidP="001C2854">
            <w:pPr>
              <w:pStyle w:val="SRTableList1"/>
              <w:numPr>
                <w:ilvl w:val="0"/>
                <w:numId w:val="14"/>
              </w:numPr>
              <w:spacing w:before="120"/>
              <w:rPr>
                <w:ins w:id="101" w:author="John Edwards" w:date="2024-03-22T11:42:00Z"/>
                <w:szCs w:val="20"/>
                <w:rPrChange w:id="102" w:author="John Edwards" w:date="2024-03-22T11:42:00Z">
                  <w:rPr>
                    <w:ins w:id="103" w:author="John Edwards" w:date="2024-03-22T11:42:00Z"/>
                    <w:color w:val="FF0000"/>
                    <w:szCs w:val="20"/>
                  </w:rPr>
                </w:rPrChange>
              </w:rPr>
            </w:pPr>
            <w:r w:rsidRPr="001C2854">
              <w:rPr>
                <w:color w:val="FF0000"/>
                <w:szCs w:val="20"/>
              </w:rPr>
              <w:t>Development of…</w:t>
            </w:r>
          </w:p>
          <w:p w14:paraId="7DB4B962" w14:textId="0E2BE812" w:rsidR="00090750" w:rsidRDefault="00090750" w:rsidP="001C2854">
            <w:pPr>
              <w:pStyle w:val="SRTableList1"/>
              <w:numPr>
                <w:ilvl w:val="0"/>
                <w:numId w:val="14"/>
              </w:numPr>
              <w:spacing w:before="120"/>
              <w:rPr>
                <w:ins w:id="104" w:author="John Edwards" w:date="2024-03-22T11:42:00Z"/>
                <w:szCs w:val="20"/>
              </w:rPr>
            </w:pPr>
            <w:ins w:id="105" w:author="John Edwards" w:date="2024-03-22T11:42:00Z">
              <w:r>
                <w:rPr>
                  <w:szCs w:val="20"/>
                </w:rPr>
                <w:t>Test systems and harnesses</w:t>
              </w:r>
            </w:ins>
          </w:p>
          <w:p w14:paraId="436734D2" w14:textId="6A1C3A6F" w:rsidR="00090750" w:rsidRDefault="00090750" w:rsidP="001C2854">
            <w:pPr>
              <w:pStyle w:val="SRTableList1"/>
              <w:numPr>
                <w:ilvl w:val="0"/>
                <w:numId w:val="14"/>
              </w:numPr>
              <w:spacing w:before="120"/>
              <w:rPr>
                <w:ins w:id="106" w:author="John Edwards" w:date="2024-03-22T11:43:00Z"/>
                <w:szCs w:val="20"/>
              </w:rPr>
            </w:pPr>
            <w:ins w:id="107" w:author="John Edwards" w:date="2024-03-22T11:43:00Z">
              <w:r>
                <w:rPr>
                  <w:szCs w:val="20"/>
                </w:rPr>
                <w:t>Large scale tests and software to analyse and tabulate the results</w:t>
              </w:r>
            </w:ins>
          </w:p>
          <w:p w14:paraId="42B9D186" w14:textId="2AB02AD0" w:rsidR="00090750" w:rsidRDefault="00090750" w:rsidP="001C2854">
            <w:pPr>
              <w:pStyle w:val="SRTableList1"/>
              <w:numPr>
                <w:ilvl w:val="0"/>
                <w:numId w:val="14"/>
              </w:numPr>
              <w:spacing w:before="120"/>
              <w:rPr>
                <w:ins w:id="108" w:author="John Edwards" w:date="2024-03-22T11:43:00Z"/>
                <w:szCs w:val="20"/>
              </w:rPr>
            </w:pPr>
            <w:ins w:id="109" w:author="John Edwards" w:date="2024-03-22T11:42:00Z">
              <w:r>
                <w:rPr>
                  <w:szCs w:val="20"/>
                </w:rPr>
                <w:t>Negative cases</w:t>
              </w:r>
            </w:ins>
          </w:p>
          <w:p w14:paraId="132083EA" w14:textId="644AA976" w:rsidR="00090750" w:rsidRPr="001C2854" w:rsidRDefault="00090750" w:rsidP="001C2854">
            <w:pPr>
              <w:pStyle w:val="SRTableList1"/>
              <w:numPr>
                <w:ilvl w:val="0"/>
                <w:numId w:val="14"/>
              </w:numPr>
              <w:spacing w:before="120"/>
              <w:rPr>
                <w:szCs w:val="20"/>
              </w:rPr>
            </w:pPr>
            <w:ins w:id="110" w:author="John Edwards" w:date="2024-03-22T11:43:00Z">
              <w:r>
                <w:rPr>
                  <w:szCs w:val="20"/>
                </w:rPr>
                <w:t>Identifying</w:t>
              </w:r>
            </w:ins>
            <w:ins w:id="111" w:author="John Edwards" w:date="2024-03-22T11:44:00Z">
              <w:r>
                <w:rPr>
                  <w:szCs w:val="20"/>
                </w:rPr>
                <w:t xml:space="preserve"> historical DNS anomalies</w:t>
              </w:r>
            </w:ins>
          </w:p>
          <w:p w14:paraId="1A747D04" w14:textId="12031E9C" w:rsidR="00035795" w:rsidRPr="00090750" w:rsidRDefault="0049370D" w:rsidP="001C2854">
            <w:pPr>
              <w:pStyle w:val="SRTableList1"/>
              <w:numPr>
                <w:ilvl w:val="0"/>
                <w:numId w:val="14"/>
              </w:numPr>
              <w:spacing w:before="120"/>
              <w:rPr>
                <w:ins w:id="112" w:author="John Edwards" w:date="2024-03-22T11:44:00Z"/>
                <w:szCs w:val="20"/>
                <w:rPrChange w:id="113" w:author="John Edwards" w:date="2024-03-22T11:44:00Z">
                  <w:rPr>
                    <w:ins w:id="114" w:author="John Edwards" w:date="2024-03-22T11:44:00Z"/>
                    <w:color w:val="FF0000"/>
                    <w:szCs w:val="20"/>
                  </w:rPr>
                </w:rPrChange>
              </w:rPr>
            </w:pPr>
            <w:r w:rsidRPr="001C2854">
              <w:rPr>
                <w:color w:val="FF0000"/>
                <w:szCs w:val="20"/>
              </w:rPr>
              <w:t>Conducting testing…</w:t>
            </w:r>
          </w:p>
          <w:p w14:paraId="4E14EF63" w14:textId="064D68AA" w:rsidR="00090750" w:rsidRPr="00090750" w:rsidRDefault="00090750" w:rsidP="001C2854">
            <w:pPr>
              <w:pStyle w:val="SRTableList1"/>
              <w:numPr>
                <w:ilvl w:val="0"/>
                <w:numId w:val="14"/>
              </w:numPr>
              <w:spacing w:before="120"/>
              <w:rPr>
                <w:ins w:id="115" w:author="John Edwards" w:date="2024-03-22T11:44:00Z"/>
                <w:szCs w:val="20"/>
                <w:rPrChange w:id="116" w:author="John Edwards" w:date="2024-03-22T11:44:00Z">
                  <w:rPr>
                    <w:ins w:id="117" w:author="John Edwards" w:date="2024-03-22T11:44:00Z"/>
                    <w:color w:val="FF0000"/>
                    <w:szCs w:val="20"/>
                  </w:rPr>
                </w:rPrChange>
              </w:rPr>
            </w:pPr>
            <w:ins w:id="118" w:author="John Edwards" w:date="2024-03-22T11:44:00Z">
              <w:r>
                <w:rPr>
                  <w:color w:val="FF0000"/>
                  <w:szCs w:val="20"/>
                </w:rPr>
                <w:t>Running Tests</w:t>
              </w:r>
            </w:ins>
          </w:p>
          <w:p w14:paraId="300E9665" w14:textId="682AE3E3" w:rsidR="00090750" w:rsidRPr="00090750" w:rsidRDefault="00090750" w:rsidP="001C2854">
            <w:pPr>
              <w:pStyle w:val="SRTableList1"/>
              <w:numPr>
                <w:ilvl w:val="0"/>
                <w:numId w:val="14"/>
              </w:numPr>
              <w:spacing w:before="120"/>
              <w:rPr>
                <w:ins w:id="119" w:author="John Edwards" w:date="2024-03-22T11:45:00Z"/>
                <w:szCs w:val="20"/>
                <w:rPrChange w:id="120" w:author="John Edwards" w:date="2024-03-22T11:45:00Z">
                  <w:rPr>
                    <w:ins w:id="121" w:author="John Edwards" w:date="2024-03-22T11:45:00Z"/>
                    <w:color w:val="FF0000"/>
                    <w:szCs w:val="20"/>
                  </w:rPr>
                </w:rPrChange>
              </w:rPr>
            </w:pPr>
            <w:ins w:id="122" w:author="John Edwards" w:date="2024-03-22T11:44:00Z">
              <w:r>
                <w:rPr>
                  <w:color w:val="FF0000"/>
                  <w:szCs w:val="20"/>
                </w:rPr>
                <w:t xml:space="preserve">Improving and modifying code to </w:t>
              </w:r>
            </w:ins>
            <w:ins w:id="123" w:author="John Edwards" w:date="2024-03-22T11:45:00Z">
              <w:r>
                <w:rPr>
                  <w:color w:val="FF0000"/>
                  <w:szCs w:val="20"/>
                </w:rPr>
                <w:t>respond to test results, particularly compliance</w:t>
              </w:r>
            </w:ins>
          </w:p>
          <w:p w14:paraId="150AB503" w14:textId="3620B614" w:rsidR="00090750" w:rsidRPr="001C2854" w:rsidRDefault="00090750" w:rsidP="001C2854">
            <w:pPr>
              <w:pStyle w:val="SRTableList1"/>
              <w:numPr>
                <w:ilvl w:val="0"/>
                <w:numId w:val="14"/>
              </w:numPr>
              <w:spacing w:before="120"/>
              <w:rPr>
                <w:szCs w:val="20"/>
              </w:rPr>
            </w:pPr>
            <w:ins w:id="124" w:author="John Edwards" w:date="2024-03-22T11:45:00Z">
              <w:r>
                <w:rPr>
                  <w:szCs w:val="20"/>
                </w:rPr>
                <w:t>Re-iterating tests</w:t>
              </w:r>
            </w:ins>
          </w:p>
          <w:p w14:paraId="52F448F8" w14:textId="78C78CE1" w:rsidR="00035795" w:rsidRPr="001C2854" w:rsidRDefault="00035795" w:rsidP="001C2854">
            <w:pPr>
              <w:pStyle w:val="SRTableList1"/>
              <w:numPr>
                <w:ilvl w:val="0"/>
                <w:numId w:val="0"/>
              </w:numPr>
              <w:spacing w:before="120"/>
              <w:rPr>
                <w:szCs w:val="20"/>
              </w:rPr>
            </w:pPr>
            <w:bookmarkStart w:id="125" w:name="_Hlk132639650"/>
            <w:r w:rsidRPr="001C2854">
              <w:rPr>
                <w:szCs w:val="20"/>
              </w:rPr>
              <w:t>Key variables include:</w:t>
            </w:r>
          </w:p>
          <w:bookmarkEnd w:id="125"/>
          <w:p w14:paraId="416C56BC" w14:textId="77777777" w:rsidR="003F0E5B" w:rsidRPr="001C2854" w:rsidRDefault="003F0E5B" w:rsidP="001C2854">
            <w:pPr>
              <w:pStyle w:val="SRTableList1"/>
              <w:numPr>
                <w:ilvl w:val="0"/>
                <w:numId w:val="14"/>
              </w:numPr>
              <w:spacing w:before="120"/>
              <w:rPr>
                <w:szCs w:val="20"/>
              </w:rPr>
            </w:pPr>
            <w:r w:rsidRPr="001C2854">
              <w:rPr>
                <w:szCs w:val="20"/>
              </w:rPr>
              <w:t>Design of the DNS, including:</w:t>
            </w:r>
          </w:p>
          <w:p w14:paraId="744837D8" w14:textId="77777777" w:rsidR="003F0E5B" w:rsidRPr="001C2854" w:rsidRDefault="003F0E5B" w:rsidP="001C2854">
            <w:pPr>
              <w:pStyle w:val="SRTableList1"/>
              <w:numPr>
                <w:ilvl w:val="1"/>
                <w:numId w:val="14"/>
              </w:numPr>
              <w:spacing w:before="120"/>
              <w:rPr>
                <w:szCs w:val="20"/>
              </w:rPr>
            </w:pPr>
            <w:r w:rsidRPr="001C2854">
              <w:rPr>
                <w:szCs w:val="20"/>
              </w:rPr>
              <w:t xml:space="preserve">Use of bind and/or </w:t>
            </w:r>
            <w:proofErr w:type="spellStart"/>
            <w:r w:rsidRPr="001C2854">
              <w:rPr>
                <w:szCs w:val="20"/>
              </w:rPr>
              <w:t>PowerDNS</w:t>
            </w:r>
            <w:proofErr w:type="spellEnd"/>
            <w:r w:rsidRPr="001C2854">
              <w:rPr>
                <w:szCs w:val="20"/>
              </w:rPr>
              <w:t>;</w:t>
            </w:r>
          </w:p>
          <w:p w14:paraId="11935999" w14:textId="77777777" w:rsidR="003F0E5B" w:rsidRPr="001C2854" w:rsidRDefault="003F0E5B" w:rsidP="001C2854">
            <w:pPr>
              <w:pStyle w:val="SRTableList1"/>
              <w:numPr>
                <w:ilvl w:val="1"/>
                <w:numId w:val="14"/>
              </w:numPr>
              <w:spacing w:before="120"/>
              <w:rPr>
                <w:szCs w:val="20"/>
              </w:rPr>
            </w:pPr>
            <w:r w:rsidRPr="001C2854">
              <w:rPr>
                <w:szCs w:val="20"/>
              </w:rPr>
              <w:t>Design of scripts;</w:t>
            </w:r>
          </w:p>
          <w:p w14:paraId="5CE10D6F" w14:textId="77777777" w:rsidR="003F0E5B" w:rsidRPr="001C2854" w:rsidRDefault="003F0E5B" w:rsidP="001C2854">
            <w:pPr>
              <w:pStyle w:val="SRTableList1"/>
              <w:numPr>
                <w:ilvl w:val="1"/>
                <w:numId w:val="14"/>
              </w:numPr>
              <w:spacing w:before="120"/>
              <w:rPr>
                <w:szCs w:val="20"/>
              </w:rPr>
            </w:pPr>
            <w:r w:rsidRPr="001C2854">
              <w:rPr>
                <w:szCs w:val="20"/>
              </w:rPr>
              <w:t>DNS modifications made by Design Networks;</w:t>
            </w:r>
          </w:p>
          <w:p w14:paraId="40CD46C6" w14:textId="77777777" w:rsidR="003F0E5B" w:rsidRPr="001C2854" w:rsidRDefault="003F0E5B" w:rsidP="001C2854">
            <w:pPr>
              <w:pStyle w:val="SRTableList1"/>
              <w:numPr>
                <w:ilvl w:val="0"/>
                <w:numId w:val="14"/>
              </w:numPr>
              <w:spacing w:before="120"/>
              <w:rPr>
                <w:szCs w:val="20"/>
              </w:rPr>
            </w:pPr>
            <w:r w:rsidRPr="001C2854">
              <w:rPr>
                <w:szCs w:val="20"/>
              </w:rPr>
              <w:t>Size and scale of the rules data;</w:t>
            </w:r>
          </w:p>
          <w:p w14:paraId="1E20DF8A" w14:textId="77777777" w:rsidR="003F0E5B" w:rsidRPr="001C2854" w:rsidRDefault="003F0E5B" w:rsidP="001C2854">
            <w:pPr>
              <w:pStyle w:val="SRTableList1"/>
              <w:numPr>
                <w:ilvl w:val="0"/>
                <w:numId w:val="14"/>
              </w:numPr>
              <w:spacing w:before="120"/>
              <w:rPr>
                <w:szCs w:val="20"/>
              </w:rPr>
            </w:pPr>
            <w:r w:rsidRPr="001C2854">
              <w:rPr>
                <w:szCs w:val="20"/>
              </w:rPr>
              <w:t>Deployment environment (e.g. speed of processor, allocated RAM, etc.);</w:t>
            </w:r>
          </w:p>
          <w:p w14:paraId="6E2C8127" w14:textId="77777777" w:rsidR="003F0E5B" w:rsidRPr="001C2854" w:rsidRDefault="003F0E5B" w:rsidP="001C2854">
            <w:pPr>
              <w:pStyle w:val="SRTableList1"/>
              <w:numPr>
                <w:ilvl w:val="0"/>
                <w:numId w:val="14"/>
              </w:numPr>
              <w:spacing w:before="120"/>
              <w:rPr>
                <w:szCs w:val="20"/>
              </w:rPr>
            </w:pPr>
            <w:r w:rsidRPr="001C2854">
              <w:rPr>
                <w:szCs w:val="20"/>
              </w:rPr>
              <w:t>Performance: Accuracy &gt; 99.5%, &gt; 2,000 peak queries per second with &gt;1,000 concurrent users;</w:t>
            </w:r>
          </w:p>
          <w:p w14:paraId="1AF34ACF" w14:textId="3C63B512" w:rsidR="00035795" w:rsidRPr="001C2854" w:rsidRDefault="003F0E5B" w:rsidP="001C2854">
            <w:pPr>
              <w:pStyle w:val="SRTableList1"/>
              <w:numPr>
                <w:ilvl w:val="0"/>
                <w:numId w:val="14"/>
              </w:numPr>
              <w:spacing w:before="120"/>
              <w:rPr>
                <w:szCs w:val="20"/>
              </w:rPr>
            </w:pPr>
            <w:r w:rsidRPr="001C2854">
              <w:rPr>
                <w:szCs w:val="20"/>
              </w:rPr>
              <w:t>Compliance with RFC (request for comment) standards.</w:t>
            </w:r>
          </w:p>
        </w:tc>
      </w:tr>
      <w:tr w:rsidR="00035795" w:rsidRPr="0084407D" w14:paraId="23BE32A5" w14:textId="77777777" w:rsidTr="00D04A62">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78274C2B" w14:textId="72DA7894" w:rsidR="00035795" w:rsidRPr="001C2854" w:rsidRDefault="00035795" w:rsidP="001C2854">
            <w:pPr>
              <w:pStyle w:val="SRTableList1"/>
              <w:numPr>
                <w:ilvl w:val="0"/>
                <w:numId w:val="0"/>
              </w:numPr>
              <w:spacing w:before="120"/>
              <w:rPr>
                <w:b/>
                <w:szCs w:val="20"/>
              </w:rPr>
            </w:pPr>
            <w:bookmarkStart w:id="126" w:name="_Hlk132640052"/>
            <w:r w:rsidRPr="001C2854">
              <w:rPr>
                <w:b/>
                <w:szCs w:val="20"/>
              </w:rPr>
              <w:t xml:space="preserve">How did you evaluate or plan to evaluate results from your experiment? (50 </w:t>
            </w:r>
            <w:r w:rsidR="00187F49" w:rsidRPr="001C2854">
              <w:rPr>
                <w:b/>
                <w:szCs w:val="20"/>
              </w:rPr>
              <w:t>–</w:t>
            </w:r>
            <w:r w:rsidRPr="001C2854">
              <w:rPr>
                <w:b/>
                <w:szCs w:val="20"/>
              </w:rPr>
              <w:t xml:space="preserve"> </w:t>
            </w:r>
            <w:r w:rsidR="00187F49" w:rsidRPr="001C2854">
              <w:rPr>
                <w:b/>
                <w:szCs w:val="20"/>
              </w:rPr>
              <w:t>4,000</w:t>
            </w:r>
            <w:r w:rsidRPr="001C2854">
              <w:rPr>
                <w:b/>
                <w:szCs w:val="20"/>
              </w:rPr>
              <w:t xml:space="preserve"> characters):</w:t>
            </w:r>
          </w:p>
          <w:bookmarkEnd w:id="126"/>
          <w:p w14:paraId="420510EC" w14:textId="77777777" w:rsidR="003F0E5B" w:rsidRPr="001C2854" w:rsidRDefault="003F0E5B" w:rsidP="001C2854">
            <w:pPr>
              <w:pStyle w:val="SRTableList1"/>
              <w:numPr>
                <w:ilvl w:val="0"/>
                <w:numId w:val="0"/>
              </w:numPr>
              <w:spacing w:before="120"/>
              <w:rPr>
                <w:szCs w:val="20"/>
              </w:rPr>
            </w:pPr>
            <w:r w:rsidRPr="001C2854">
              <w:rPr>
                <w:szCs w:val="20"/>
              </w:rPr>
              <w:t xml:space="preserve">A test suite was developed in parallel to the filtering DNS server that used the same rules data to perform queries on a filtering DNS server with known, expected results. The actual results were compared with the expected results and discrepancies logged for later investigation. </w:t>
            </w:r>
          </w:p>
          <w:p w14:paraId="57671150" w14:textId="77777777" w:rsidR="003F0E5B" w:rsidRPr="001C2854" w:rsidRDefault="003F0E5B" w:rsidP="001C2854">
            <w:pPr>
              <w:pStyle w:val="SRTableList1"/>
              <w:numPr>
                <w:ilvl w:val="0"/>
                <w:numId w:val="0"/>
              </w:numPr>
              <w:spacing w:before="120"/>
              <w:rPr>
                <w:szCs w:val="20"/>
              </w:rPr>
            </w:pPr>
            <w:r w:rsidRPr="001C2854">
              <w:rPr>
                <w:szCs w:val="20"/>
              </w:rPr>
              <w:t>Unexpected results could be caused by:</w:t>
            </w:r>
          </w:p>
          <w:p w14:paraId="28101343" w14:textId="77777777" w:rsidR="003F0E5B" w:rsidRPr="001C2854" w:rsidRDefault="003F0E5B" w:rsidP="001C2854">
            <w:pPr>
              <w:pStyle w:val="SRTableList1"/>
              <w:spacing w:before="120"/>
              <w:rPr>
                <w:szCs w:val="20"/>
              </w:rPr>
            </w:pPr>
            <w:r w:rsidRPr="001C2854">
              <w:rPr>
                <w:szCs w:val="20"/>
              </w:rPr>
              <w:t>Missing/corrupted data in the DNS rules;</w:t>
            </w:r>
          </w:p>
          <w:p w14:paraId="0BBFCC15" w14:textId="77777777" w:rsidR="003F0E5B" w:rsidRPr="001C2854" w:rsidRDefault="003F0E5B" w:rsidP="001C2854">
            <w:pPr>
              <w:pStyle w:val="SRTableList1"/>
              <w:spacing w:before="120"/>
              <w:rPr>
                <w:szCs w:val="20"/>
              </w:rPr>
            </w:pPr>
            <w:r w:rsidRPr="001C2854">
              <w:rPr>
                <w:szCs w:val="20"/>
              </w:rPr>
              <w:lastRenderedPageBreak/>
              <w:t>An issue in the DNS server rules logic;</w:t>
            </w:r>
          </w:p>
          <w:p w14:paraId="5804F3D4" w14:textId="77777777" w:rsidR="003F0E5B" w:rsidRPr="001C2854" w:rsidRDefault="003F0E5B" w:rsidP="001C2854">
            <w:pPr>
              <w:pStyle w:val="SRTableList1"/>
              <w:spacing w:before="120"/>
              <w:rPr>
                <w:szCs w:val="20"/>
              </w:rPr>
            </w:pPr>
            <w:r w:rsidRPr="001C2854">
              <w:rPr>
                <w:szCs w:val="20"/>
              </w:rPr>
              <w:t>An issue in the test suite application of the rules data or logic.</w:t>
            </w:r>
          </w:p>
          <w:p w14:paraId="510B00AE" w14:textId="77777777" w:rsidR="003F0E5B" w:rsidRPr="001C2854" w:rsidRDefault="003F0E5B" w:rsidP="001C2854">
            <w:pPr>
              <w:pStyle w:val="SRTableList1"/>
              <w:numPr>
                <w:ilvl w:val="0"/>
                <w:numId w:val="0"/>
              </w:numPr>
              <w:spacing w:before="120"/>
              <w:rPr>
                <w:szCs w:val="20"/>
              </w:rPr>
            </w:pPr>
            <w:r w:rsidRPr="001C2854">
              <w:rPr>
                <w:szCs w:val="20"/>
              </w:rPr>
              <w:t>Load performance was tested by simulating many concurrent users issuing queries. The test suite generated many worker threads (&gt; 1,000) with each worker thread performing queries to the DNS server under test as quickly as possible. The results of all the queries from all the threads were stored in a database for later analysis. The performance of the DNs server could be measured as:</w:t>
            </w:r>
          </w:p>
          <w:p w14:paraId="2E25E5EF" w14:textId="77777777" w:rsidR="003F0E5B" w:rsidRPr="001C2854" w:rsidRDefault="003F0E5B" w:rsidP="001C2854">
            <w:pPr>
              <w:pStyle w:val="SRTableList1"/>
              <w:spacing w:before="120"/>
              <w:rPr>
                <w:szCs w:val="20"/>
              </w:rPr>
            </w:pPr>
            <w:r w:rsidRPr="001C2854">
              <w:rPr>
                <w:szCs w:val="20"/>
              </w:rPr>
              <w:t>Peak queries answered per second;</w:t>
            </w:r>
          </w:p>
          <w:p w14:paraId="7EF2C9AD" w14:textId="77777777" w:rsidR="003F0E5B" w:rsidRPr="001C2854" w:rsidRDefault="003F0E5B" w:rsidP="001C2854">
            <w:pPr>
              <w:pStyle w:val="SRTableList1"/>
              <w:spacing w:before="120"/>
              <w:rPr>
                <w:szCs w:val="20"/>
              </w:rPr>
            </w:pPr>
            <w:r w:rsidRPr="001C2854">
              <w:rPr>
                <w:szCs w:val="20"/>
              </w:rPr>
              <w:t>Min/max/average response time per query;</w:t>
            </w:r>
          </w:p>
          <w:p w14:paraId="432FF978" w14:textId="77777777" w:rsidR="003F0E5B" w:rsidRPr="001C2854" w:rsidRDefault="003F0E5B" w:rsidP="001C2854">
            <w:pPr>
              <w:pStyle w:val="SRTableList1"/>
              <w:spacing w:before="120"/>
              <w:rPr>
                <w:szCs w:val="20"/>
              </w:rPr>
            </w:pPr>
            <w:r w:rsidRPr="001C2854">
              <w:rPr>
                <w:szCs w:val="20"/>
              </w:rPr>
              <w:t>Distribution of response times.</w:t>
            </w:r>
          </w:p>
          <w:p w14:paraId="16A1FF68" w14:textId="7C79C2F7" w:rsidR="00035795" w:rsidRPr="001C2854" w:rsidRDefault="00035795" w:rsidP="001C2854">
            <w:pPr>
              <w:pStyle w:val="SRTableList1"/>
              <w:numPr>
                <w:ilvl w:val="0"/>
                <w:numId w:val="0"/>
              </w:numPr>
              <w:spacing w:before="120"/>
              <w:rPr>
                <w:szCs w:val="20"/>
              </w:rPr>
            </w:pPr>
            <w:bookmarkStart w:id="127" w:name="_Hlk132640156"/>
            <w:commentRangeStart w:id="128"/>
            <w:r w:rsidRPr="001C2854">
              <w:rPr>
                <w:szCs w:val="20"/>
              </w:rPr>
              <w:t>The company observed the following</w:t>
            </w:r>
            <w:r w:rsidR="0049370D" w:rsidRPr="001C2854">
              <w:rPr>
                <w:szCs w:val="20"/>
              </w:rPr>
              <w:t xml:space="preserve"> in FY23</w:t>
            </w:r>
            <w:r w:rsidRPr="001C2854">
              <w:rPr>
                <w:szCs w:val="20"/>
              </w:rPr>
              <w:t>:</w:t>
            </w:r>
            <w:commentRangeEnd w:id="128"/>
            <w:r w:rsidR="0049370D" w:rsidRPr="001C2854">
              <w:rPr>
                <w:rStyle w:val="CommentReference"/>
                <w:sz w:val="20"/>
                <w:szCs w:val="20"/>
              </w:rPr>
              <w:commentReference w:id="128"/>
            </w:r>
          </w:p>
          <w:p w14:paraId="4A8F3DA1" w14:textId="77777777" w:rsidR="00090750" w:rsidRDefault="00035795" w:rsidP="001C2854">
            <w:pPr>
              <w:pStyle w:val="SRTableList1"/>
              <w:numPr>
                <w:ilvl w:val="0"/>
                <w:numId w:val="23"/>
              </w:numPr>
              <w:spacing w:before="120"/>
              <w:rPr>
                <w:ins w:id="129" w:author="John Edwards" w:date="2024-03-22T11:45:00Z"/>
                <w:color w:val="FF0000"/>
                <w:szCs w:val="20"/>
              </w:rPr>
            </w:pPr>
            <w:r w:rsidRPr="001C2854">
              <w:rPr>
                <w:color w:val="FF0000"/>
                <w:szCs w:val="20"/>
              </w:rPr>
              <w:t>What test results did you get?</w:t>
            </w:r>
          </w:p>
          <w:p w14:paraId="71BE8C2D" w14:textId="77777777" w:rsidR="00090750" w:rsidRDefault="00090750" w:rsidP="001C2854">
            <w:pPr>
              <w:pStyle w:val="SRTableList1"/>
              <w:numPr>
                <w:ilvl w:val="0"/>
                <w:numId w:val="23"/>
              </w:numPr>
              <w:spacing w:before="120"/>
              <w:rPr>
                <w:ins w:id="130" w:author="John Edwards" w:date="2024-03-22T11:47:00Z"/>
                <w:color w:val="FF0000"/>
                <w:szCs w:val="20"/>
              </w:rPr>
            </w:pPr>
            <w:ins w:id="131" w:author="John Edwards" w:date="2024-03-22T11:46:00Z">
              <w:r>
                <w:rPr>
                  <w:color w:val="FF0000"/>
                  <w:szCs w:val="20"/>
                </w:rPr>
                <w:t>We were able to achieve p</w:t>
              </w:r>
            </w:ins>
            <w:ins w:id="132" w:author="John Edwards" w:date="2024-03-22T11:47:00Z">
              <w:r>
                <w:rPr>
                  <w:color w:val="FF0000"/>
                  <w:szCs w:val="20"/>
                </w:rPr>
                <w:t>erformance that was significantly better than a hardware appliance that had been developed alongside the rules database</w:t>
              </w:r>
            </w:ins>
          </w:p>
          <w:p w14:paraId="68DA1B42" w14:textId="77777777" w:rsidR="00090750" w:rsidRDefault="00090750" w:rsidP="001C2854">
            <w:pPr>
              <w:pStyle w:val="SRTableList1"/>
              <w:numPr>
                <w:ilvl w:val="0"/>
                <w:numId w:val="23"/>
              </w:numPr>
              <w:spacing w:before="120"/>
              <w:rPr>
                <w:ins w:id="133" w:author="John Edwards" w:date="2024-03-22T11:48:00Z"/>
                <w:color w:val="FF0000"/>
                <w:szCs w:val="20"/>
              </w:rPr>
            </w:pPr>
            <w:ins w:id="134" w:author="John Edwards" w:date="2024-03-22T11:48:00Z">
              <w:r>
                <w:rPr>
                  <w:color w:val="FF0000"/>
                  <w:szCs w:val="20"/>
                </w:rPr>
                <w:t>2 orders of magnitude greater capacity</w:t>
              </w:r>
            </w:ins>
          </w:p>
          <w:p w14:paraId="2A2BE07B" w14:textId="5C4F2367" w:rsidR="00090750" w:rsidRDefault="00090750" w:rsidP="001C2854">
            <w:pPr>
              <w:pStyle w:val="SRTableList1"/>
              <w:numPr>
                <w:ilvl w:val="0"/>
                <w:numId w:val="23"/>
              </w:numPr>
              <w:spacing w:before="120"/>
              <w:rPr>
                <w:ins w:id="135" w:author="John Edwards" w:date="2024-03-22T11:49:00Z"/>
                <w:color w:val="FF0000"/>
                <w:szCs w:val="20"/>
              </w:rPr>
            </w:pPr>
            <w:proofErr w:type="spellStart"/>
            <w:ins w:id="136" w:author="John Edwards" w:date="2024-03-22T11:48:00Z">
              <w:r>
                <w:rPr>
                  <w:color w:val="FF0000"/>
                  <w:szCs w:val="20"/>
                </w:rPr>
                <w:t>Signficant</w:t>
              </w:r>
              <w:proofErr w:type="spellEnd"/>
              <w:r>
                <w:rPr>
                  <w:color w:val="FF0000"/>
                  <w:szCs w:val="20"/>
                </w:rPr>
                <w:t xml:space="preserve"> improvement in latency (3ms for lookup vs 600ms)</w:t>
              </w:r>
            </w:ins>
            <w:r w:rsidR="00035795" w:rsidRPr="001C2854">
              <w:rPr>
                <w:color w:val="FF0000"/>
                <w:szCs w:val="20"/>
              </w:rPr>
              <w:t xml:space="preserve"> </w:t>
            </w:r>
          </w:p>
          <w:p w14:paraId="2F3C5402" w14:textId="71590C76" w:rsidR="00090750" w:rsidRDefault="00090750" w:rsidP="001C2854">
            <w:pPr>
              <w:pStyle w:val="SRTableList1"/>
              <w:numPr>
                <w:ilvl w:val="0"/>
                <w:numId w:val="23"/>
              </w:numPr>
              <w:spacing w:before="120"/>
              <w:rPr>
                <w:ins w:id="137" w:author="John Edwards" w:date="2024-03-22T11:45:00Z"/>
                <w:color w:val="FF0000"/>
                <w:szCs w:val="20"/>
              </w:rPr>
            </w:pPr>
            <w:ins w:id="138" w:author="John Edwards" w:date="2024-03-22T11:49:00Z">
              <w:r>
                <w:rPr>
                  <w:color w:val="FF0000"/>
                  <w:szCs w:val="20"/>
                </w:rPr>
                <w:t>Operation on significantly reduced hardware requirements (</w:t>
              </w:r>
            </w:ins>
            <w:ins w:id="139" w:author="John Edwards" w:date="2024-03-22T11:50:00Z">
              <w:r>
                <w:rPr>
                  <w:color w:val="FF0000"/>
                  <w:szCs w:val="20"/>
                </w:rPr>
                <w:t>80</w:t>
              </w:r>
            </w:ins>
            <w:ins w:id="140" w:author="John Edwards" w:date="2024-03-22T11:49:00Z">
              <w:r>
                <w:rPr>
                  <w:color w:val="FF0000"/>
                  <w:szCs w:val="20"/>
                </w:rPr>
                <w:t>Gb memory) vs an alternate solution implemented</w:t>
              </w:r>
            </w:ins>
            <w:ins w:id="141" w:author="John Edwards" w:date="2024-03-22T11:50:00Z">
              <w:r>
                <w:rPr>
                  <w:color w:val="FF0000"/>
                  <w:szCs w:val="20"/>
                </w:rPr>
                <w:t xml:space="preserve"> by another party</w:t>
              </w:r>
            </w:ins>
            <w:ins w:id="142" w:author="John Edwards" w:date="2024-03-22T11:49:00Z">
              <w:r>
                <w:rPr>
                  <w:color w:val="FF0000"/>
                  <w:szCs w:val="20"/>
                </w:rPr>
                <w:t xml:space="preserve"> on AWS </w:t>
              </w:r>
              <w:proofErr w:type="spellStart"/>
              <w:r>
                <w:rPr>
                  <w:color w:val="FF0000"/>
                  <w:szCs w:val="20"/>
                </w:rPr>
                <w:t>Elasticache</w:t>
              </w:r>
              <w:proofErr w:type="spellEnd"/>
              <w:r>
                <w:rPr>
                  <w:color w:val="FF0000"/>
                  <w:szCs w:val="20"/>
                </w:rPr>
                <w:t xml:space="preserve"> (</w:t>
              </w:r>
            </w:ins>
            <w:ins w:id="143" w:author="John Edwards" w:date="2024-03-22T11:50:00Z">
              <w:r>
                <w:rPr>
                  <w:color w:val="FF0000"/>
                  <w:szCs w:val="20"/>
                </w:rPr>
                <w:t>2</w:t>
              </w:r>
            </w:ins>
            <w:ins w:id="144" w:author="John Edwards" w:date="2024-03-22T11:49:00Z">
              <w:r>
                <w:rPr>
                  <w:color w:val="FF0000"/>
                  <w:szCs w:val="20"/>
                </w:rPr>
                <w:t xml:space="preserve">Tb </w:t>
              </w:r>
            </w:ins>
            <w:ins w:id="145" w:author="John Edwards" w:date="2024-03-22T11:50:00Z">
              <w:r>
                <w:rPr>
                  <w:color w:val="FF0000"/>
                  <w:szCs w:val="20"/>
                </w:rPr>
                <w:t>memory) with the same ruleset</w:t>
              </w:r>
            </w:ins>
          </w:p>
          <w:p w14:paraId="514117D2" w14:textId="2391C47E" w:rsidR="00035795" w:rsidRDefault="00035795" w:rsidP="001C2854">
            <w:pPr>
              <w:pStyle w:val="SRTableList1"/>
              <w:numPr>
                <w:ilvl w:val="0"/>
                <w:numId w:val="23"/>
              </w:numPr>
              <w:spacing w:before="120"/>
              <w:rPr>
                <w:ins w:id="146" w:author="John Edwards" w:date="2024-03-22T11:51:00Z"/>
                <w:color w:val="FF0000"/>
                <w:szCs w:val="20"/>
              </w:rPr>
            </w:pPr>
            <w:r w:rsidRPr="001C2854">
              <w:rPr>
                <w:color w:val="FF0000"/>
                <w:szCs w:val="20"/>
              </w:rPr>
              <w:t>What technical issues, failures or challenges occurred?</w:t>
            </w:r>
          </w:p>
          <w:p w14:paraId="1949C8CB" w14:textId="1A14117E" w:rsidR="00C32525" w:rsidRDefault="00C32525" w:rsidP="00C32525">
            <w:pPr>
              <w:pStyle w:val="SRTableList1"/>
              <w:numPr>
                <w:ilvl w:val="0"/>
                <w:numId w:val="23"/>
              </w:numPr>
              <w:spacing w:before="120"/>
              <w:rPr>
                <w:ins w:id="147" w:author="John Edwards" w:date="2024-03-22T11:51:00Z"/>
                <w:color w:val="FF0000"/>
                <w:szCs w:val="20"/>
              </w:rPr>
            </w:pPr>
            <w:ins w:id="148" w:author="John Edwards" w:date="2024-03-22T11:55:00Z">
              <w:r>
                <w:rPr>
                  <w:color w:val="FF0000"/>
                  <w:szCs w:val="20"/>
                </w:rPr>
                <w:t>The stable releases of</w:t>
              </w:r>
            </w:ins>
            <w:ins w:id="149" w:author="John Edwards" w:date="2024-03-22T11:51:00Z">
              <w:r>
                <w:rPr>
                  <w:color w:val="FF0000"/>
                  <w:szCs w:val="20"/>
                </w:rPr>
                <w:t xml:space="preserve"> </w:t>
              </w:r>
              <w:proofErr w:type="spellStart"/>
              <w:r>
                <w:rPr>
                  <w:color w:val="FF0000"/>
                  <w:szCs w:val="20"/>
                </w:rPr>
                <w:t>PowerDNS</w:t>
              </w:r>
              <w:proofErr w:type="spellEnd"/>
              <w:r>
                <w:rPr>
                  <w:color w:val="FF0000"/>
                  <w:szCs w:val="20"/>
                </w:rPr>
                <w:t xml:space="preserve"> </w:t>
              </w:r>
            </w:ins>
            <w:ins w:id="150" w:author="John Edwards" w:date="2024-03-22T11:55:00Z">
              <w:r>
                <w:rPr>
                  <w:color w:val="FF0000"/>
                  <w:szCs w:val="20"/>
                </w:rPr>
                <w:t>did not</w:t>
              </w:r>
            </w:ins>
            <w:ins w:id="151" w:author="John Edwards" w:date="2024-03-22T11:51:00Z">
              <w:r>
                <w:rPr>
                  <w:color w:val="FF0000"/>
                  <w:szCs w:val="20"/>
                </w:rPr>
                <w:t xml:space="preserve"> scale </w:t>
              </w:r>
            </w:ins>
            <w:ins w:id="152" w:author="John Edwards" w:date="2024-03-22T11:55:00Z">
              <w:r>
                <w:rPr>
                  <w:color w:val="FF0000"/>
                  <w:szCs w:val="20"/>
                </w:rPr>
                <w:t>our solution well</w:t>
              </w:r>
            </w:ins>
          </w:p>
          <w:p w14:paraId="565B6E0C" w14:textId="7A0FEEC8" w:rsidR="00C32525" w:rsidRDefault="00C32525" w:rsidP="00C32525">
            <w:pPr>
              <w:pStyle w:val="SRTableList1"/>
              <w:numPr>
                <w:ilvl w:val="0"/>
                <w:numId w:val="23"/>
              </w:numPr>
              <w:spacing w:before="120"/>
              <w:rPr>
                <w:ins w:id="153" w:author="John Edwards" w:date="2024-03-22T11:57:00Z"/>
                <w:color w:val="FF0000"/>
                <w:szCs w:val="20"/>
              </w:rPr>
            </w:pPr>
            <w:ins w:id="154" w:author="John Edwards" w:date="2024-03-22T11:53:00Z">
              <w:r>
                <w:rPr>
                  <w:color w:val="FF0000"/>
                  <w:szCs w:val="20"/>
                </w:rPr>
                <w:t>A high-performance</w:t>
              </w:r>
            </w:ins>
            <w:ins w:id="155" w:author="John Edwards" w:date="2024-03-22T11:54:00Z">
              <w:r>
                <w:rPr>
                  <w:color w:val="FF0000"/>
                  <w:szCs w:val="20"/>
                </w:rPr>
                <w:t xml:space="preserve"> JIT-compiling</w:t>
              </w:r>
            </w:ins>
            <w:ins w:id="156" w:author="John Edwards" w:date="2024-03-22T11:53:00Z">
              <w:r>
                <w:rPr>
                  <w:color w:val="FF0000"/>
                  <w:szCs w:val="20"/>
                </w:rPr>
                <w:t xml:space="preserve"> library for the embedded scripting only supported 32-bit maths, whereas our high-speed auth function needed 64-bit operations</w:t>
              </w:r>
            </w:ins>
            <w:ins w:id="157" w:author="John Edwards" w:date="2024-03-22T11:57:00Z">
              <w:r>
                <w:rPr>
                  <w:color w:val="FF0000"/>
                  <w:szCs w:val="20"/>
                </w:rPr>
                <w:t xml:space="preserve"> for secure operation</w:t>
              </w:r>
            </w:ins>
          </w:p>
          <w:p w14:paraId="6E9DA3DA" w14:textId="09D1002A" w:rsidR="00C32525" w:rsidRPr="00C32525" w:rsidRDefault="00C32525" w:rsidP="00C32525">
            <w:pPr>
              <w:pStyle w:val="SRTableList1"/>
              <w:numPr>
                <w:ilvl w:val="0"/>
                <w:numId w:val="23"/>
              </w:numPr>
              <w:spacing w:before="120"/>
              <w:rPr>
                <w:color w:val="FF0000"/>
                <w:szCs w:val="20"/>
              </w:rPr>
            </w:pPr>
            <w:ins w:id="158" w:author="John Edwards" w:date="2024-03-22T11:57:00Z">
              <w:r>
                <w:rPr>
                  <w:color w:val="FF0000"/>
                  <w:szCs w:val="20"/>
                </w:rPr>
                <w:t>We identified some “no win” scenarios where real-world servers could</w:t>
              </w:r>
            </w:ins>
            <w:ins w:id="159" w:author="John Edwards" w:date="2024-03-22T11:58:00Z">
              <w:r>
                <w:rPr>
                  <w:color w:val="FF0000"/>
                  <w:szCs w:val="20"/>
                </w:rPr>
                <w:t xml:space="preserve"> be part of a cluster where some servers were identified as malicious but others were not, and direction to </w:t>
              </w:r>
            </w:ins>
            <w:ins w:id="160" w:author="John Edwards" w:date="2024-03-22T11:59:00Z">
              <w:r>
                <w:rPr>
                  <w:color w:val="FF0000"/>
                  <w:szCs w:val="20"/>
                </w:rPr>
                <w:t>individual servers was out of our control or hidden behind an alias mechanism</w:t>
              </w:r>
            </w:ins>
          </w:p>
          <w:p w14:paraId="493BB1EC" w14:textId="1797EB29" w:rsidR="00035795" w:rsidRDefault="00035795" w:rsidP="001C2854">
            <w:pPr>
              <w:pStyle w:val="SRTableList1"/>
              <w:numPr>
                <w:ilvl w:val="0"/>
                <w:numId w:val="23"/>
              </w:numPr>
              <w:spacing w:before="120"/>
              <w:rPr>
                <w:ins w:id="161" w:author="John Edwards" w:date="2024-03-22T11:55:00Z"/>
                <w:color w:val="FF0000"/>
                <w:szCs w:val="20"/>
              </w:rPr>
            </w:pPr>
            <w:r w:rsidRPr="001C2854">
              <w:rPr>
                <w:color w:val="FF0000"/>
                <w:szCs w:val="20"/>
              </w:rPr>
              <w:t xml:space="preserve">What </w:t>
            </w:r>
            <w:r w:rsidR="00797D11" w:rsidRPr="001C2854">
              <w:rPr>
                <w:color w:val="FF0000"/>
                <w:szCs w:val="20"/>
              </w:rPr>
              <w:t xml:space="preserve">modifications did you make </w:t>
            </w:r>
            <w:r w:rsidRPr="001C2854">
              <w:rPr>
                <w:color w:val="FF0000"/>
                <w:szCs w:val="20"/>
              </w:rPr>
              <w:t>in response to the technical challenges</w:t>
            </w:r>
            <w:r w:rsidR="00797D11" w:rsidRPr="001C2854">
              <w:rPr>
                <w:color w:val="FF0000"/>
                <w:szCs w:val="20"/>
              </w:rPr>
              <w:t>?</w:t>
            </w:r>
          </w:p>
          <w:p w14:paraId="5FB7D01A" w14:textId="407A9D07" w:rsidR="00C32525" w:rsidRDefault="00C32525" w:rsidP="001C2854">
            <w:pPr>
              <w:pStyle w:val="SRTableList1"/>
              <w:numPr>
                <w:ilvl w:val="0"/>
                <w:numId w:val="23"/>
              </w:numPr>
              <w:spacing w:before="120"/>
              <w:rPr>
                <w:ins w:id="162" w:author="John Edwards" w:date="2024-03-22T11:59:00Z"/>
                <w:color w:val="FF0000"/>
                <w:szCs w:val="20"/>
              </w:rPr>
            </w:pPr>
            <w:ins w:id="163" w:author="John Edwards" w:date="2024-03-22T11:55:00Z">
              <w:r>
                <w:rPr>
                  <w:color w:val="FF0000"/>
                  <w:szCs w:val="20"/>
                </w:rPr>
                <w:t>We developed our own math library to support a necessary 64-bit function</w:t>
              </w:r>
            </w:ins>
            <w:ins w:id="164" w:author="John Edwards" w:date="2024-03-22T11:56:00Z">
              <w:r>
                <w:rPr>
                  <w:color w:val="FF0000"/>
                  <w:szCs w:val="20"/>
                </w:rPr>
                <w:t xml:space="preserve"> (modulus/division)</w:t>
              </w:r>
            </w:ins>
            <w:ins w:id="165" w:author="John Edwards" w:date="2024-03-22T11:55:00Z">
              <w:r>
                <w:rPr>
                  <w:color w:val="FF0000"/>
                  <w:szCs w:val="20"/>
                </w:rPr>
                <w:t xml:space="preserve"> on 32-bit architecture</w:t>
              </w:r>
            </w:ins>
          </w:p>
          <w:p w14:paraId="0EC8EBE6" w14:textId="31701F67" w:rsidR="00C32525" w:rsidRDefault="00C32525" w:rsidP="001C2854">
            <w:pPr>
              <w:pStyle w:val="SRTableList1"/>
              <w:numPr>
                <w:ilvl w:val="0"/>
                <w:numId w:val="23"/>
              </w:numPr>
              <w:spacing w:before="120"/>
              <w:rPr>
                <w:ins w:id="166" w:author="John Edwards" w:date="2024-03-22T12:00:00Z"/>
                <w:color w:val="FF0000"/>
                <w:szCs w:val="20"/>
              </w:rPr>
            </w:pPr>
            <w:ins w:id="167" w:author="John Edwards" w:date="2024-03-22T11:59:00Z">
              <w:r>
                <w:rPr>
                  <w:color w:val="FF0000"/>
                  <w:szCs w:val="20"/>
                </w:rPr>
                <w:t>We developed logic to handle scenarios where the a</w:t>
              </w:r>
            </w:ins>
            <w:ins w:id="168" w:author="John Edwards" w:date="2024-03-22T12:00:00Z">
              <w:r>
                <w:rPr>
                  <w:color w:val="FF0000"/>
                  <w:szCs w:val="20"/>
                </w:rPr>
                <w:t>nswer could not be known ahead of time, such as where nested CNAME lookups might direct DNS to a blacklisted server</w:t>
              </w:r>
            </w:ins>
            <w:ins w:id="169" w:author="John Edwards" w:date="2024-03-22T12:01:00Z">
              <w:r w:rsidR="0005654E">
                <w:rPr>
                  <w:color w:val="FF0000"/>
                  <w:szCs w:val="20"/>
                </w:rPr>
                <w:t>, or an NS record was itself handled by a potentially compromised server</w:t>
              </w:r>
            </w:ins>
          </w:p>
          <w:p w14:paraId="1420C806" w14:textId="5C2CF0BD" w:rsidR="00C32525" w:rsidRPr="001C2854" w:rsidRDefault="00C32525" w:rsidP="001C2854">
            <w:pPr>
              <w:pStyle w:val="SRTableList1"/>
              <w:numPr>
                <w:ilvl w:val="0"/>
                <w:numId w:val="23"/>
              </w:numPr>
              <w:spacing w:before="120"/>
              <w:rPr>
                <w:color w:val="FF0000"/>
                <w:szCs w:val="20"/>
              </w:rPr>
            </w:pPr>
            <w:ins w:id="170" w:author="John Edwards" w:date="2024-03-22T12:00:00Z">
              <w:r>
                <w:rPr>
                  <w:color w:val="FF0000"/>
                  <w:szCs w:val="20"/>
                </w:rPr>
                <w:t>We altered our testing methodology to accept a statistically insignificant number of false positives as com</w:t>
              </w:r>
            </w:ins>
            <w:ins w:id="171" w:author="John Edwards" w:date="2024-03-22T12:01:00Z">
              <w:r>
                <w:rPr>
                  <w:color w:val="FF0000"/>
                  <w:szCs w:val="20"/>
                </w:rPr>
                <w:t>pliant with the rules</w:t>
              </w:r>
            </w:ins>
          </w:p>
          <w:p w14:paraId="5DACA245" w14:textId="77777777" w:rsidR="00035795" w:rsidRDefault="00035795" w:rsidP="001C2854">
            <w:pPr>
              <w:pStyle w:val="SRTableList1"/>
              <w:numPr>
                <w:ilvl w:val="0"/>
                <w:numId w:val="23"/>
              </w:numPr>
              <w:spacing w:before="120"/>
              <w:rPr>
                <w:ins w:id="172" w:author="John Edwards" w:date="2024-03-22T11:56:00Z"/>
                <w:color w:val="FF0000"/>
                <w:szCs w:val="20"/>
              </w:rPr>
            </w:pPr>
            <w:r w:rsidRPr="001C2854">
              <w:rPr>
                <w:color w:val="FF0000"/>
                <w:szCs w:val="20"/>
              </w:rPr>
              <w:t>What was the result of these tests / modifications – i.e. was the design successful or will further changes be required?</w:t>
            </w:r>
            <w:bookmarkEnd w:id="127"/>
          </w:p>
          <w:p w14:paraId="618AC541" w14:textId="02D39405" w:rsidR="00C32525" w:rsidRPr="001C2854" w:rsidRDefault="00C32525" w:rsidP="001C2854">
            <w:pPr>
              <w:pStyle w:val="SRTableList1"/>
              <w:numPr>
                <w:ilvl w:val="0"/>
                <w:numId w:val="23"/>
              </w:numPr>
              <w:spacing w:before="120"/>
              <w:rPr>
                <w:color w:val="FF0000"/>
                <w:szCs w:val="20"/>
              </w:rPr>
            </w:pPr>
            <w:ins w:id="173" w:author="John Edwards" w:date="2024-03-22T11:56:00Z">
              <w:r>
                <w:rPr>
                  <w:color w:val="FF0000"/>
                  <w:szCs w:val="20"/>
                </w:rPr>
                <w:t>The design was successful</w:t>
              </w:r>
            </w:ins>
            <w:ins w:id="174" w:author="Adam Jenkins" w:date="2024-03-24T15:35:00Z">
              <w:r w:rsidR="00B56893">
                <w:rPr>
                  <w:color w:val="FF0000"/>
                  <w:szCs w:val="20"/>
                </w:rPr>
                <w:t xml:space="preserve"> – data was transmitted by the se</w:t>
              </w:r>
              <w:del w:id="175" w:author="Adam Jenkins [2]" w:date="2024-03-25T11:44:00Z">
                <w:r w:rsidR="00B56893" w:rsidDel="00B54B7A">
                  <w:rPr>
                    <w:color w:val="FF0000"/>
                    <w:szCs w:val="20"/>
                  </w:rPr>
                  <w:delText>4</w:delText>
                </w:r>
              </w:del>
              <w:r w:rsidR="00B56893">
                <w:rPr>
                  <w:color w:val="FF0000"/>
                  <w:szCs w:val="20"/>
                </w:rPr>
                <w:t xml:space="preserve">rver, received by the client, analysed locally then </w:t>
              </w:r>
            </w:ins>
            <w:ins w:id="176" w:author="Adam Jenkins" w:date="2024-03-24T15:36:00Z">
              <w:r w:rsidR="00B56893">
                <w:rPr>
                  <w:color w:val="FF0000"/>
                  <w:szCs w:val="20"/>
                </w:rPr>
                <w:t>filters</w:t>
              </w:r>
            </w:ins>
            <w:ins w:id="177" w:author="Adam Jenkins" w:date="2024-03-24T15:35:00Z">
              <w:r w:rsidR="00B56893">
                <w:rPr>
                  <w:color w:val="FF0000"/>
                  <w:szCs w:val="20"/>
                </w:rPr>
                <w:t xml:space="preserve"> </w:t>
              </w:r>
            </w:ins>
            <w:ins w:id="178" w:author="Adam Jenkins" w:date="2024-03-24T15:36:00Z">
              <w:r w:rsidR="00B56893">
                <w:rPr>
                  <w:color w:val="FF0000"/>
                  <w:szCs w:val="20"/>
                </w:rPr>
                <w:t>applied</w:t>
              </w:r>
            </w:ins>
            <w:ins w:id="179" w:author="Adam Jenkins" w:date="2024-03-24T15:35:00Z">
              <w:r w:rsidR="00B56893">
                <w:rPr>
                  <w:color w:val="FF0000"/>
                  <w:szCs w:val="20"/>
                </w:rPr>
                <w:t xml:space="preserve"> to </w:t>
              </w:r>
              <w:proofErr w:type="spellStart"/>
              <w:r w:rsidR="00B56893">
                <w:rPr>
                  <w:color w:val="FF0000"/>
                  <w:szCs w:val="20"/>
                </w:rPr>
                <w:t>on going</w:t>
              </w:r>
              <w:proofErr w:type="spellEnd"/>
              <w:r w:rsidR="00B56893">
                <w:rPr>
                  <w:color w:val="FF0000"/>
                  <w:szCs w:val="20"/>
                </w:rPr>
                <w:t xml:space="preserve"> traffic.. </w:t>
              </w:r>
            </w:ins>
            <w:ins w:id="180" w:author="Adam Jenkins" w:date="2024-03-24T15:36:00Z">
              <w:r w:rsidR="00B56893">
                <w:rPr>
                  <w:color w:val="FF0000"/>
                  <w:szCs w:val="20"/>
                </w:rPr>
                <w:t>Tested</w:t>
              </w:r>
            </w:ins>
            <w:ins w:id="181" w:author="Adam Jenkins" w:date="2024-03-24T15:35:00Z">
              <w:r w:rsidR="00B56893">
                <w:rPr>
                  <w:color w:val="FF0000"/>
                  <w:szCs w:val="20"/>
                </w:rPr>
                <w:t xml:space="preserve"> to show </w:t>
              </w:r>
              <w:proofErr w:type="spellStart"/>
              <w:r w:rsidR="00B56893">
                <w:rPr>
                  <w:color w:val="FF0000"/>
                  <w:szCs w:val="20"/>
                </w:rPr>
                <w:t>ip</w:t>
              </w:r>
              <w:proofErr w:type="spellEnd"/>
              <w:r w:rsidR="00B56893">
                <w:rPr>
                  <w:color w:val="FF0000"/>
                  <w:szCs w:val="20"/>
                </w:rPr>
                <w:t xml:space="preserve"> address wa</w:t>
              </w:r>
            </w:ins>
            <w:ins w:id="182" w:author="Adam Jenkins" w:date="2024-03-24T15:36:00Z">
              <w:r w:rsidR="00B56893">
                <w:rPr>
                  <w:color w:val="FF0000"/>
                  <w:szCs w:val="20"/>
                </w:rPr>
                <w:t>s not allowed in negative cases..</w:t>
              </w:r>
            </w:ins>
          </w:p>
        </w:tc>
      </w:tr>
      <w:tr w:rsidR="00035795" w14:paraId="7ECC6B95" w14:textId="77777777" w:rsidTr="00D04A62">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05CDD9D0" w14:textId="77777777" w:rsidR="0049370D" w:rsidRPr="001C2854" w:rsidRDefault="0049370D" w:rsidP="001C2854">
            <w:pPr>
              <w:pStyle w:val="SRTableList1"/>
              <w:numPr>
                <w:ilvl w:val="0"/>
                <w:numId w:val="0"/>
              </w:numPr>
              <w:spacing w:before="120"/>
              <w:rPr>
                <w:b/>
                <w:szCs w:val="20"/>
              </w:rPr>
            </w:pPr>
            <w:bookmarkStart w:id="183" w:name="_Hlk132640185"/>
            <w:commentRangeStart w:id="184"/>
            <w:r w:rsidRPr="001C2854">
              <w:rPr>
                <w:b/>
                <w:szCs w:val="20"/>
              </w:rPr>
              <w:lastRenderedPageBreak/>
              <w:t xml:space="preserve">Describe the conclusions reached from your experiments in the selected income period. </w:t>
            </w:r>
            <w:commentRangeEnd w:id="184"/>
            <w:r w:rsidRPr="001C2854">
              <w:rPr>
                <w:rStyle w:val="CommentReference"/>
                <w:sz w:val="20"/>
                <w:szCs w:val="20"/>
              </w:rPr>
              <w:commentReference w:id="184"/>
            </w:r>
            <w:r w:rsidRPr="001C2854">
              <w:rPr>
                <w:b/>
                <w:szCs w:val="20"/>
              </w:rPr>
              <w:t>(50 – 4,000 characters):</w:t>
            </w:r>
          </w:p>
          <w:bookmarkEnd w:id="183"/>
          <w:p w14:paraId="4529AAE6" w14:textId="1DB86E74" w:rsidR="0049370D" w:rsidRDefault="0049370D" w:rsidP="001C2854">
            <w:pPr>
              <w:pStyle w:val="Tabletext"/>
              <w:spacing w:before="120"/>
              <w:rPr>
                <w:ins w:id="185" w:author="John Edwards" w:date="2024-03-22T12:02:00Z"/>
                <w:color w:val="FF0000"/>
                <w:szCs w:val="20"/>
              </w:rPr>
            </w:pPr>
            <w:r w:rsidRPr="001C2854">
              <w:rPr>
                <w:color w:val="FF0000"/>
                <w:szCs w:val="20"/>
              </w:rPr>
              <w:t xml:space="preserve">As of 30 June 2023, the hypothesis was </w:t>
            </w:r>
            <w:del w:id="186" w:author="John Edwards" w:date="2024-03-22T12:02:00Z">
              <w:r w:rsidRPr="001C2854" w:rsidDel="0005654E">
                <w:rPr>
                  <w:color w:val="FF0000"/>
                  <w:szCs w:val="20"/>
                </w:rPr>
                <w:delText xml:space="preserve">/ was not </w:delText>
              </w:r>
            </w:del>
            <w:r w:rsidRPr="001C2854">
              <w:rPr>
                <w:color w:val="FF0000"/>
                <w:szCs w:val="20"/>
              </w:rPr>
              <w:t>proven …</w:t>
            </w:r>
          </w:p>
          <w:p w14:paraId="29FEBE90" w14:textId="3BD5CD15" w:rsidR="0005654E" w:rsidRDefault="0005654E" w:rsidP="001C2854">
            <w:pPr>
              <w:pStyle w:val="Tabletext"/>
              <w:spacing w:before="120"/>
              <w:rPr>
                <w:ins w:id="187" w:author="John Edwards" w:date="2024-03-22T12:02:00Z"/>
                <w:color w:val="FF0000"/>
                <w:szCs w:val="20"/>
              </w:rPr>
            </w:pPr>
            <w:ins w:id="188" w:author="John Edwards" w:date="2024-03-22T12:02:00Z">
              <w:r>
                <w:rPr>
                  <w:color w:val="FF0000"/>
                  <w:szCs w:val="20"/>
                </w:rPr>
                <w:t>Ultimately as a result of experim</w:t>
              </w:r>
            </w:ins>
            <w:ins w:id="189" w:author="John Edwards" w:date="2024-03-22T12:03:00Z">
              <w:r>
                <w:rPr>
                  <w:color w:val="FF0000"/>
                  <w:szCs w:val="20"/>
                </w:rPr>
                <w:t>entation and iteration, we were able to produce a new solution which was faster, cheaper and more compliant than alternate solutions on the same ruleset</w:t>
              </w:r>
            </w:ins>
          </w:p>
          <w:p w14:paraId="039F3FBE" w14:textId="77777777" w:rsidR="0005654E" w:rsidRPr="001C2854" w:rsidRDefault="0005654E" w:rsidP="001C2854">
            <w:pPr>
              <w:pStyle w:val="Tabletext"/>
              <w:spacing w:before="120"/>
              <w:rPr>
                <w:color w:val="FF0000"/>
                <w:szCs w:val="20"/>
              </w:rPr>
            </w:pPr>
          </w:p>
          <w:p w14:paraId="631C6241" w14:textId="77777777" w:rsidR="00035795" w:rsidRDefault="0049370D" w:rsidP="001C2854">
            <w:pPr>
              <w:pStyle w:val="SRTableList1"/>
              <w:numPr>
                <w:ilvl w:val="0"/>
                <w:numId w:val="0"/>
              </w:numPr>
              <w:spacing w:before="120"/>
              <w:rPr>
                <w:ins w:id="190" w:author="Adam Jenkins" w:date="2024-03-24T15:36:00Z"/>
                <w:color w:val="FF0000"/>
                <w:szCs w:val="20"/>
              </w:rPr>
            </w:pPr>
            <w:r w:rsidRPr="001C2854">
              <w:rPr>
                <w:color w:val="FF0000"/>
                <w:szCs w:val="20"/>
              </w:rPr>
              <w:lastRenderedPageBreak/>
              <w:t>In future financial years…</w:t>
            </w:r>
          </w:p>
          <w:p w14:paraId="5B41F9A0" w14:textId="77777777" w:rsidR="00B56893" w:rsidRDefault="00B56893" w:rsidP="001C2854">
            <w:pPr>
              <w:pStyle w:val="SRTableList1"/>
              <w:numPr>
                <w:ilvl w:val="0"/>
                <w:numId w:val="0"/>
              </w:numPr>
              <w:spacing w:before="120"/>
              <w:rPr>
                <w:ins w:id="191" w:author="Adam Jenkins" w:date="2024-03-24T15:38:00Z"/>
                <w:b/>
                <w:szCs w:val="20"/>
              </w:rPr>
            </w:pPr>
            <w:ins w:id="192" w:author="Adam Jenkins" w:date="2024-03-24T15:36:00Z">
              <w:r>
                <w:rPr>
                  <w:b/>
                  <w:szCs w:val="20"/>
                </w:rPr>
                <w:t>Will expand capabilities of server</w:t>
              </w:r>
            </w:ins>
            <w:ins w:id="193" w:author="Adam Jenkins" w:date="2024-03-24T15:37:00Z">
              <w:r>
                <w:rPr>
                  <w:b/>
                  <w:szCs w:val="20"/>
                </w:rPr>
                <w:t xml:space="preserve"> to include more details, add client base and centralise  A M</w:t>
              </w:r>
            </w:ins>
            <w:ins w:id="194" w:author="Adam Jenkins" w:date="2024-03-24T15:38:00Z">
              <w:r>
                <w:rPr>
                  <w:b/>
                  <w:szCs w:val="20"/>
                </w:rPr>
                <w:t>ANAGEMENT SYSTEM TO CONTROL ALL CLIENTS AND SEE ALL LOGGED DATA</w:t>
              </w:r>
            </w:ins>
          </w:p>
          <w:p w14:paraId="20A54172" w14:textId="03F129F7" w:rsidR="00B56893" w:rsidRPr="001C2854" w:rsidRDefault="00B56893" w:rsidP="001C2854">
            <w:pPr>
              <w:pStyle w:val="SRTableList1"/>
              <w:numPr>
                <w:ilvl w:val="0"/>
                <w:numId w:val="0"/>
              </w:numPr>
              <w:spacing w:before="120"/>
              <w:rPr>
                <w:b/>
                <w:szCs w:val="20"/>
              </w:rPr>
            </w:pPr>
          </w:p>
        </w:tc>
      </w:tr>
    </w:tbl>
    <w:p w14:paraId="0A51CA3D" w14:textId="77777777" w:rsidR="00574333" w:rsidRDefault="00574333" w:rsidP="001C2854">
      <w:pPr>
        <w:spacing w:before="120"/>
      </w:pPr>
    </w:p>
    <w:tbl>
      <w:tblPr>
        <w:tblW w:w="5000" w:type="pct"/>
        <w:jc w:val="center"/>
        <w:tblLook w:val="04A0" w:firstRow="1" w:lastRow="0" w:firstColumn="1" w:lastColumn="0" w:noHBand="0" w:noVBand="1"/>
      </w:tblPr>
      <w:tblGrid>
        <w:gridCol w:w="6051"/>
        <w:gridCol w:w="1522"/>
        <w:gridCol w:w="1443"/>
      </w:tblGrid>
      <w:tr w:rsidR="003F0E5B" w:rsidRPr="00055496" w14:paraId="642889E0" w14:textId="77777777" w:rsidTr="00376274">
        <w:trPr>
          <w:trHeight w:hRule="exact" w:val="493"/>
          <w:jc w:val="center"/>
        </w:trPr>
        <w:tc>
          <w:tcPr>
            <w:tcW w:w="5000" w:type="pct"/>
            <w:gridSpan w:val="3"/>
            <w:tcBorders>
              <w:top w:val="single" w:sz="4" w:space="0" w:color="000000"/>
              <w:left w:val="single" w:sz="4" w:space="0" w:color="auto"/>
              <w:bottom w:val="single" w:sz="4" w:space="0" w:color="000000"/>
              <w:right w:val="single" w:sz="4" w:space="0" w:color="000000"/>
            </w:tcBorders>
            <w:shd w:val="clear" w:color="auto" w:fill="B6DDE8" w:themeFill="accent5" w:themeFillTint="66"/>
            <w:vAlign w:val="center"/>
          </w:tcPr>
          <w:p w14:paraId="7854B173" w14:textId="77777777" w:rsidR="003F0E5B" w:rsidRPr="00055496" w:rsidRDefault="003F0E5B" w:rsidP="001C2854">
            <w:pPr>
              <w:pStyle w:val="Coresupporttableheading"/>
              <w:spacing w:before="120" w:after="120"/>
            </w:pPr>
            <w:r w:rsidRPr="00055496">
              <w:t>Core Activities Description</w:t>
            </w:r>
          </w:p>
        </w:tc>
      </w:tr>
      <w:tr w:rsidR="003F0E5B" w:rsidRPr="00055496" w14:paraId="5D4B99F3" w14:textId="77777777" w:rsidTr="003F0E5B">
        <w:trPr>
          <w:trHeight w:hRule="exact" w:val="1020"/>
          <w:jc w:val="center"/>
        </w:trPr>
        <w:tc>
          <w:tcPr>
            <w:tcW w:w="3356"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023E5562" w14:textId="66110446" w:rsidR="003F0E5B" w:rsidRPr="00055496" w:rsidRDefault="003F0E5B" w:rsidP="001C2854">
            <w:pPr>
              <w:pStyle w:val="Coresupporttableheading"/>
              <w:spacing w:before="120" w:after="120"/>
              <w:jc w:val="left"/>
              <w:rPr>
                <w:sz w:val="20"/>
                <w:szCs w:val="20"/>
              </w:rPr>
            </w:pPr>
            <w:r w:rsidRPr="16A0FC83">
              <w:rPr>
                <w:sz w:val="20"/>
                <w:szCs w:val="20"/>
              </w:rPr>
              <w:t>Core Activity 2: Design, development and testing of a Zero-Trust architecture with DNS and IP filtering of external connections</w:t>
            </w:r>
          </w:p>
        </w:tc>
        <w:tc>
          <w:tcPr>
            <w:tcW w:w="844" w:type="pct"/>
            <w:tcBorders>
              <w:top w:val="single" w:sz="4" w:space="0" w:color="000000"/>
              <w:left w:val="single" w:sz="4" w:space="0" w:color="000000"/>
              <w:bottom w:val="single" w:sz="4" w:space="0" w:color="000000"/>
              <w:right w:val="single" w:sz="4" w:space="0" w:color="auto"/>
            </w:tcBorders>
            <w:shd w:val="clear" w:color="auto" w:fill="FFFFFF" w:themeFill="background1"/>
            <w:vAlign w:val="center"/>
            <w:hideMark/>
          </w:tcPr>
          <w:p w14:paraId="1D103699" w14:textId="77777777" w:rsidR="003F0E5B" w:rsidRPr="00055496" w:rsidRDefault="003F0E5B" w:rsidP="001C2854">
            <w:pPr>
              <w:pStyle w:val="Coresupporttableheading"/>
              <w:spacing w:before="120" w:after="120"/>
              <w:rPr>
                <w:sz w:val="20"/>
                <w:szCs w:val="20"/>
              </w:rPr>
            </w:pPr>
            <w:r w:rsidRPr="00055496">
              <w:rPr>
                <w:sz w:val="20"/>
                <w:szCs w:val="20"/>
              </w:rPr>
              <w:t xml:space="preserve">Start date: </w:t>
            </w:r>
          </w:p>
          <w:p w14:paraId="36B72CD4" w14:textId="120B4581" w:rsidR="003F0E5B" w:rsidRPr="00055496" w:rsidRDefault="003F0E5B" w:rsidP="001C2854">
            <w:pPr>
              <w:pStyle w:val="Coresupporttableheading"/>
              <w:spacing w:before="120" w:after="120"/>
              <w:rPr>
                <w:sz w:val="20"/>
                <w:szCs w:val="20"/>
              </w:rPr>
            </w:pPr>
            <w:r w:rsidRPr="00055496">
              <w:rPr>
                <w:sz w:val="20"/>
                <w:szCs w:val="20"/>
              </w:rPr>
              <w:t>Jul 202</w:t>
            </w:r>
            <w:r>
              <w:rPr>
                <w:sz w:val="20"/>
                <w:szCs w:val="20"/>
              </w:rPr>
              <w:t>1</w:t>
            </w:r>
          </w:p>
        </w:tc>
        <w:tc>
          <w:tcPr>
            <w:tcW w:w="800"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2C3FA040" w14:textId="77777777" w:rsidR="003F0E5B" w:rsidRPr="00055496" w:rsidRDefault="003F0E5B" w:rsidP="001C2854">
            <w:pPr>
              <w:pStyle w:val="Coresupporttableheading"/>
              <w:spacing w:before="120" w:after="120"/>
              <w:rPr>
                <w:sz w:val="20"/>
                <w:szCs w:val="20"/>
              </w:rPr>
            </w:pPr>
            <w:r w:rsidRPr="00055496">
              <w:rPr>
                <w:sz w:val="20"/>
                <w:szCs w:val="20"/>
              </w:rPr>
              <w:t xml:space="preserve">End date: </w:t>
            </w:r>
          </w:p>
          <w:p w14:paraId="1FF38BEC" w14:textId="77777777" w:rsidR="003F0E5B" w:rsidRPr="00055496" w:rsidRDefault="003F0E5B" w:rsidP="001C2854">
            <w:pPr>
              <w:pStyle w:val="Coresupporttableheading"/>
              <w:spacing w:before="120" w:after="120"/>
              <w:rPr>
                <w:sz w:val="20"/>
                <w:szCs w:val="20"/>
              </w:rPr>
            </w:pPr>
            <w:r w:rsidRPr="00055496">
              <w:rPr>
                <w:sz w:val="20"/>
                <w:szCs w:val="20"/>
              </w:rPr>
              <w:t>Jun 202</w:t>
            </w:r>
            <w:r>
              <w:rPr>
                <w:sz w:val="20"/>
                <w:szCs w:val="20"/>
              </w:rPr>
              <w:t>3</w:t>
            </w:r>
          </w:p>
        </w:tc>
      </w:tr>
      <w:tr w:rsidR="003F0E5B" w:rsidRPr="00710019" w14:paraId="417822C1" w14:textId="77777777" w:rsidTr="00376274">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hideMark/>
          </w:tcPr>
          <w:p w14:paraId="385DE87A" w14:textId="77777777" w:rsidR="003F0E5B" w:rsidRPr="001C2854" w:rsidRDefault="003F0E5B" w:rsidP="001C2854">
            <w:pPr>
              <w:pStyle w:val="Tabletext"/>
              <w:spacing w:before="120"/>
              <w:rPr>
                <w:szCs w:val="20"/>
              </w:rPr>
            </w:pPr>
            <w:r w:rsidRPr="001C2854">
              <w:rPr>
                <w:b/>
                <w:szCs w:val="20"/>
              </w:rPr>
              <w:t>What was the hypothesis? (50 – 4,000 characters):</w:t>
            </w:r>
            <w:r w:rsidRPr="001C2854">
              <w:rPr>
                <w:szCs w:val="20"/>
              </w:rPr>
              <w:t xml:space="preserve"> </w:t>
            </w:r>
          </w:p>
          <w:p w14:paraId="73161205" w14:textId="77777777" w:rsidR="003F0E5B" w:rsidRPr="001C2854" w:rsidRDefault="003F0E5B" w:rsidP="001C2854">
            <w:pPr>
              <w:pStyle w:val="Tabletext"/>
              <w:spacing w:before="120"/>
              <w:rPr>
                <w:szCs w:val="20"/>
              </w:rPr>
            </w:pPr>
            <w:r w:rsidRPr="001C2854">
              <w:rPr>
                <w:szCs w:val="20"/>
              </w:rPr>
              <w:t xml:space="preserve">Zero-Trust is a high-level strategy that assumes that individuals, devices, and services that are attempting to access company resources, even those inside the network, cannot automatically be trusted. To enhance security these users are verified every time they request access, even if they were authenticated earlier. </w:t>
            </w:r>
          </w:p>
          <w:p w14:paraId="30BE4779" w14:textId="77777777" w:rsidR="003F0E5B" w:rsidRPr="001C2854" w:rsidRDefault="003F0E5B" w:rsidP="001C2854">
            <w:pPr>
              <w:pStyle w:val="Tabletext"/>
              <w:spacing w:before="120"/>
              <w:rPr>
                <w:szCs w:val="20"/>
              </w:rPr>
            </w:pPr>
            <w:r w:rsidRPr="001C2854">
              <w:rPr>
                <w:szCs w:val="20"/>
              </w:rPr>
              <w:t xml:space="preserve">It is hypothesized that while Zero-Trust environments provide a high level of security and confidence between trusted endpoints, there is a need to enable access to resources outside of the Zero-Trust architecture (ZTA) without compromising security. Currently, access to resources outside of the ZTA is either allowed and unmanaged, or not allowed at all, which can be overly restrictive and encourage users to bypass security mechanisms. To address this issue, it is suggested that a system be developed that allows for the secure and controlled sharing of resources outside of the ZTA. This could involve implementing a policy-based approach that determines which resources can be accessed by which endpoints, based on factors such as the identity of the endpoint, the sensitivity of the resource, and the context of the request. By implementing such a system, organizations can maintain the high level of security and confidence provided by Zero-Trust environments, while also enabling more flexible access to resources outside of the network. Ultimately, this could lead to more efficient and effective use of resources, as well as enhanced security and compliance. </w:t>
            </w:r>
          </w:p>
          <w:p w14:paraId="47079D6E" w14:textId="77777777" w:rsidR="003F0E5B" w:rsidRPr="001C2854" w:rsidRDefault="003F0E5B" w:rsidP="001C2854">
            <w:pPr>
              <w:pStyle w:val="Tabletext"/>
              <w:spacing w:before="120"/>
              <w:rPr>
                <w:szCs w:val="20"/>
              </w:rPr>
            </w:pPr>
            <w:r w:rsidRPr="001C2854">
              <w:rPr>
                <w:szCs w:val="20"/>
              </w:rPr>
              <w:t xml:space="preserve">The specific objective is that Design Networks can integrate the DNS filtering service to a ZTA, to better protect users when they access domains and IPs on the public internet, outside the protection of the zero network, while maintaining DNS performance (i.e. accuracy, scalability and speed as in Core Activity 1). </w:t>
            </w:r>
          </w:p>
          <w:p w14:paraId="24332DDF" w14:textId="77777777" w:rsidR="003F0E5B" w:rsidRDefault="003F0E5B" w:rsidP="001C2854">
            <w:pPr>
              <w:pStyle w:val="Tabletext"/>
              <w:spacing w:before="120"/>
              <w:rPr>
                <w:ins w:id="195" w:author="Adam Jenkins" w:date="2024-03-24T15:39:00Z"/>
                <w:color w:val="FF0000"/>
                <w:szCs w:val="20"/>
                <w:shd w:val="clear" w:color="auto" w:fill="FFFFFF"/>
              </w:rPr>
            </w:pPr>
            <w:commentRangeStart w:id="196"/>
            <w:r w:rsidRPr="001C2854">
              <w:rPr>
                <w:color w:val="FF0000"/>
                <w:szCs w:val="20"/>
                <w:shd w:val="clear" w:color="auto" w:fill="FFFFFF"/>
              </w:rPr>
              <w:t>In FY23</w:t>
            </w:r>
            <w:commentRangeEnd w:id="196"/>
            <w:r w:rsidRPr="001C2854">
              <w:rPr>
                <w:rStyle w:val="CommentReference"/>
                <w:sz w:val="20"/>
                <w:szCs w:val="20"/>
              </w:rPr>
              <w:commentReference w:id="196"/>
            </w:r>
            <w:r w:rsidRPr="001C2854">
              <w:rPr>
                <w:color w:val="FF0000"/>
                <w:szCs w:val="20"/>
                <w:shd w:val="clear" w:color="auto" w:fill="FFFFFF"/>
              </w:rPr>
              <w:t>, work focused on… / the hypothesis was updated to…</w:t>
            </w:r>
          </w:p>
          <w:p w14:paraId="4293F704" w14:textId="2875E052" w:rsidR="00B56893" w:rsidRPr="001C2854" w:rsidRDefault="00B56893" w:rsidP="001C2854">
            <w:pPr>
              <w:pStyle w:val="Tabletext"/>
              <w:spacing w:before="120"/>
              <w:rPr>
                <w:color w:val="FF0000"/>
                <w:szCs w:val="20"/>
              </w:rPr>
            </w:pPr>
            <w:ins w:id="197" w:author="Adam Jenkins" w:date="2024-03-24T15:39:00Z">
              <w:r>
                <w:rPr>
                  <w:color w:val="FF0000"/>
                  <w:szCs w:val="20"/>
                </w:rPr>
                <w:t xml:space="preserve">Focus on the client controls for filtering and access to the public network. Automate updates of </w:t>
              </w:r>
            </w:ins>
            <w:ins w:id="198" w:author="Adam Jenkins" w:date="2024-03-24T15:40:00Z">
              <w:r>
                <w:rPr>
                  <w:color w:val="FF0000"/>
                  <w:szCs w:val="20"/>
                </w:rPr>
                <w:t>filtering, add whitelists for groups and local users to over ride negative cases… Add grouping in filtering for possible choice by the user such as porn, gambling, sexist, extreme political, etc</w:t>
              </w:r>
            </w:ins>
          </w:p>
        </w:tc>
      </w:tr>
      <w:tr w:rsidR="003F0E5B" w:rsidRPr="007147A4" w14:paraId="6830B81A" w14:textId="77777777" w:rsidTr="00376274">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38DA18D6" w14:textId="77777777" w:rsidR="003F0E5B" w:rsidRPr="001C2854" w:rsidRDefault="003F0E5B" w:rsidP="001C2854">
            <w:pPr>
              <w:pStyle w:val="Tabletext"/>
              <w:spacing w:before="120"/>
              <w:rPr>
                <w:b/>
                <w:szCs w:val="20"/>
              </w:rPr>
            </w:pPr>
            <w:r w:rsidRPr="001C2854">
              <w:rPr>
                <w:b/>
                <w:szCs w:val="20"/>
              </w:rPr>
              <w:t>Did you conduct this core activity for a substantial purpose of generating new knowledge?</w:t>
            </w:r>
          </w:p>
          <w:p w14:paraId="21F7919A" w14:textId="77777777" w:rsidR="003F0E5B" w:rsidRPr="001C2854" w:rsidRDefault="003F0E5B" w:rsidP="001C2854">
            <w:pPr>
              <w:pStyle w:val="Tabletext"/>
              <w:spacing w:before="120"/>
              <w:rPr>
                <w:iCs/>
                <w:szCs w:val="20"/>
              </w:rPr>
            </w:pPr>
            <w:r w:rsidRPr="001C2854">
              <w:rPr>
                <w:iCs/>
                <w:szCs w:val="20"/>
              </w:rPr>
              <w:t>Yes.</w:t>
            </w:r>
          </w:p>
          <w:p w14:paraId="31997BD7" w14:textId="77777777" w:rsidR="003F0E5B" w:rsidRPr="001C2854" w:rsidRDefault="003F0E5B" w:rsidP="001C2854">
            <w:pPr>
              <w:pStyle w:val="Tabletext"/>
              <w:spacing w:before="120"/>
              <w:rPr>
                <w:b/>
                <w:szCs w:val="20"/>
              </w:rPr>
            </w:pPr>
            <w:r w:rsidRPr="001C2854">
              <w:rPr>
                <w:i/>
                <w:szCs w:val="20"/>
              </w:rPr>
              <w:t>(Populated by default - a core activity must be conducted for at least a substantial purpose of generating new knowledge.)</w:t>
            </w:r>
          </w:p>
        </w:tc>
      </w:tr>
      <w:tr w:rsidR="003F0E5B" w:rsidRPr="007147A4" w14:paraId="06DFECE1" w14:textId="77777777" w:rsidTr="00376274">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3013A4D9" w14:textId="77777777" w:rsidR="003F0E5B" w:rsidRPr="001C2854" w:rsidRDefault="003F0E5B" w:rsidP="001C2854">
            <w:pPr>
              <w:pStyle w:val="Tabletext"/>
              <w:spacing w:before="120"/>
              <w:rPr>
                <w:b/>
                <w:szCs w:val="20"/>
              </w:rPr>
            </w:pPr>
            <w:r w:rsidRPr="001C2854">
              <w:rPr>
                <w:b/>
                <w:szCs w:val="20"/>
              </w:rPr>
              <w:t>What new knowledge was this core activity intended to produce? (50 – 1,000 characters):</w:t>
            </w:r>
          </w:p>
          <w:p w14:paraId="704E1BBF" w14:textId="77777777" w:rsidR="003F0E5B" w:rsidRPr="001C2854" w:rsidRDefault="003F0E5B" w:rsidP="001C2854">
            <w:pPr>
              <w:pStyle w:val="Tabletext"/>
              <w:spacing w:before="120"/>
              <w:rPr>
                <w:szCs w:val="20"/>
              </w:rPr>
            </w:pPr>
            <w:r w:rsidRPr="001C2854">
              <w:rPr>
                <w:szCs w:val="20"/>
              </w:rPr>
              <w:t xml:space="preserve">New knowledge was generated in the form of an understanding that it was possible to, and how to, add DNS and IP filtering services to ZTA without impacting performance or usability. </w:t>
            </w:r>
          </w:p>
          <w:p w14:paraId="42C1250C" w14:textId="77777777" w:rsidR="003F0E5B" w:rsidRPr="001C2854" w:rsidRDefault="003F0E5B" w:rsidP="001C2854">
            <w:pPr>
              <w:pStyle w:val="Tabletext"/>
              <w:spacing w:before="120"/>
              <w:rPr>
                <w:szCs w:val="20"/>
              </w:rPr>
            </w:pPr>
            <w:r w:rsidRPr="001C2854">
              <w:rPr>
                <w:szCs w:val="20"/>
              </w:rPr>
              <w:t>Existing Zero-Trust solutions protect users only while accessing services within the ZTA; the network could still be compromised by a malicious actor through users accessing untrusted domains and IPs.</w:t>
            </w:r>
          </w:p>
          <w:p w14:paraId="5FE3B20C" w14:textId="77777777" w:rsidR="003F0E5B" w:rsidRDefault="003F0E5B" w:rsidP="001C2854">
            <w:pPr>
              <w:pStyle w:val="Tabletext"/>
              <w:spacing w:before="120"/>
              <w:rPr>
                <w:ins w:id="199" w:author="Adam Jenkins" w:date="2024-03-24T15:42:00Z"/>
                <w:color w:val="FF0000"/>
                <w:szCs w:val="20"/>
              </w:rPr>
            </w:pPr>
            <w:commentRangeStart w:id="200"/>
            <w:r w:rsidRPr="001C2854">
              <w:rPr>
                <w:color w:val="FF0000"/>
                <w:szCs w:val="20"/>
              </w:rPr>
              <w:t xml:space="preserve">Additional new knowledge </w:t>
            </w:r>
            <w:commentRangeEnd w:id="200"/>
            <w:r w:rsidRPr="001C2854">
              <w:rPr>
                <w:rStyle w:val="CommentReference"/>
                <w:sz w:val="20"/>
                <w:szCs w:val="20"/>
              </w:rPr>
              <w:commentReference w:id="200"/>
            </w:r>
            <w:r w:rsidRPr="001C2854">
              <w:rPr>
                <w:color w:val="FF0000"/>
                <w:szCs w:val="20"/>
              </w:rPr>
              <w:t xml:space="preserve">sought to be generated from experimentation conducted in FY23 </w:t>
            </w:r>
            <w:r w:rsidRPr="001C2854">
              <w:rPr>
                <w:color w:val="FF0000"/>
                <w:szCs w:val="20"/>
              </w:rPr>
              <w:lastRenderedPageBreak/>
              <w:t>includes…</w:t>
            </w:r>
          </w:p>
          <w:p w14:paraId="1AD71C52" w14:textId="77777777" w:rsidR="00B56893" w:rsidRDefault="00B56893" w:rsidP="001C2854">
            <w:pPr>
              <w:pStyle w:val="Tabletext"/>
              <w:spacing w:before="120"/>
              <w:rPr>
                <w:ins w:id="201" w:author="Adam Jenkins" w:date="2024-03-24T15:44:00Z"/>
                <w:color w:val="FF0000"/>
                <w:szCs w:val="20"/>
              </w:rPr>
            </w:pPr>
            <w:proofErr w:type="spellStart"/>
            <w:ins w:id="202" w:author="Adam Jenkins" w:date="2024-03-24T15:42:00Z">
              <w:r>
                <w:rPr>
                  <w:color w:val="FF0000"/>
                  <w:szCs w:val="20"/>
                </w:rPr>
                <w:t>Flexibity</w:t>
              </w:r>
              <w:proofErr w:type="spellEnd"/>
              <w:r>
                <w:rPr>
                  <w:color w:val="FF0000"/>
                  <w:szCs w:val="20"/>
                </w:rPr>
                <w:t xml:space="preserve"> of DNS system, addition variable to be accessed, how the external </w:t>
              </w:r>
              <w:proofErr w:type="spellStart"/>
              <w:r>
                <w:rPr>
                  <w:color w:val="FF0000"/>
                  <w:szCs w:val="20"/>
                </w:rPr>
                <w:t>dns</w:t>
              </w:r>
              <w:proofErr w:type="spellEnd"/>
              <w:r>
                <w:rPr>
                  <w:color w:val="FF0000"/>
                  <w:szCs w:val="20"/>
                </w:rPr>
                <w:t xml:space="preserve"> system could be </w:t>
              </w:r>
              <w:proofErr w:type="spellStart"/>
              <w:r>
                <w:rPr>
                  <w:color w:val="FF0000"/>
                  <w:szCs w:val="20"/>
                </w:rPr>
                <w:t>collaborasted</w:t>
              </w:r>
              <w:proofErr w:type="spellEnd"/>
              <w:r>
                <w:rPr>
                  <w:color w:val="FF0000"/>
                  <w:szCs w:val="20"/>
                </w:rPr>
                <w:t xml:space="preserve"> wit</w:t>
              </w:r>
            </w:ins>
            <w:ins w:id="203" w:author="Adam Jenkins" w:date="2024-03-24T15:43:00Z">
              <w:r w:rsidR="009F6F8A">
                <w:rPr>
                  <w:color w:val="FF0000"/>
                  <w:szCs w:val="20"/>
                </w:rPr>
                <w:t>h public systems for forwarding classificat</w:t>
              </w:r>
            </w:ins>
            <w:ins w:id="204" w:author="Adam Jenkins" w:date="2024-03-24T15:44:00Z">
              <w:r w:rsidR="009F6F8A">
                <w:rPr>
                  <w:color w:val="FF0000"/>
                  <w:szCs w:val="20"/>
                </w:rPr>
                <w:t>ion</w:t>
              </w:r>
            </w:ins>
            <w:ins w:id="205" w:author="Adam Jenkins" w:date="2024-03-24T15:43:00Z">
              <w:r w:rsidR="009F6F8A">
                <w:rPr>
                  <w:color w:val="FF0000"/>
                  <w:szCs w:val="20"/>
                </w:rPr>
                <w:t xml:space="preserve"> data</w:t>
              </w:r>
            </w:ins>
          </w:p>
          <w:p w14:paraId="079CA3D9" w14:textId="77777777" w:rsidR="009F6F8A" w:rsidRDefault="009F6F8A" w:rsidP="001C2854">
            <w:pPr>
              <w:pStyle w:val="Tabletext"/>
              <w:spacing w:before="120"/>
              <w:rPr>
                <w:ins w:id="206" w:author="Adam Jenkins" w:date="2024-03-24T15:45:00Z"/>
                <w:color w:val="FF0000"/>
                <w:szCs w:val="20"/>
              </w:rPr>
            </w:pPr>
            <w:ins w:id="207" w:author="Adam Jenkins" w:date="2024-03-24T15:44:00Z">
              <w:r>
                <w:rPr>
                  <w:color w:val="FF0000"/>
                  <w:szCs w:val="20"/>
                </w:rPr>
                <w:t xml:space="preserve">How to make live filtering systems after a request by a client such that any filter is applied before TCP session is setup or real data </w:t>
              </w:r>
            </w:ins>
          </w:p>
          <w:p w14:paraId="76A41C18" w14:textId="0A824842" w:rsidR="009F6F8A" w:rsidRDefault="009F6F8A" w:rsidP="001C2854">
            <w:pPr>
              <w:pStyle w:val="Tabletext"/>
              <w:spacing w:before="120"/>
              <w:rPr>
                <w:ins w:id="208" w:author="Adam Jenkins" w:date="2024-03-24T15:46:00Z"/>
                <w:color w:val="FF0000"/>
                <w:szCs w:val="20"/>
              </w:rPr>
            </w:pPr>
            <w:ins w:id="209" w:author="Adam Jenkins" w:date="2024-03-24T15:45:00Z">
              <w:r>
                <w:rPr>
                  <w:color w:val="FF0000"/>
                  <w:szCs w:val="20"/>
                </w:rPr>
                <w:t xml:space="preserve">How to make shared libraries between operating systems for access to </w:t>
              </w:r>
            </w:ins>
            <w:ins w:id="210" w:author="Adam Jenkins" w:date="2024-03-24T15:46:00Z">
              <w:r>
                <w:rPr>
                  <w:color w:val="FF0000"/>
                  <w:szCs w:val="20"/>
                </w:rPr>
                <w:t>classifications</w:t>
              </w:r>
            </w:ins>
          </w:p>
          <w:p w14:paraId="379DD177" w14:textId="66BE37EA" w:rsidR="009F6F8A" w:rsidRDefault="009F6F8A" w:rsidP="001C2854">
            <w:pPr>
              <w:pStyle w:val="Tabletext"/>
              <w:spacing w:before="120"/>
              <w:rPr>
                <w:ins w:id="211" w:author="Adam Jenkins" w:date="2024-03-24T15:47:00Z"/>
                <w:color w:val="FF0000"/>
                <w:szCs w:val="20"/>
              </w:rPr>
            </w:pPr>
            <w:ins w:id="212" w:author="Adam Jenkins" w:date="2024-03-24T15:46:00Z">
              <w:r>
                <w:rPr>
                  <w:color w:val="FF0000"/>
                  <w:szCs w:val="20"/>
                </w:rPr>
                <w:t xml:space="preserve">How </w:t>
              </w:r>
            </w:ins>
            <w:ins w:id="213" w:author="Adam Jenkins" w:date="2024-03-24T15:47:00Z">
              <w:r>
                <w:rPr>
                  <w:color w:val="FF0000"/>
                  <w:szCs w:val="20"/>
                </w:rPr>
                <w:t xml:space="preserve">to access </w:t>
              </w:r>
              <w:proofErr w:type="spellStart"/>
              <w:r>
                <w:rPr>
                  <w:color w:val="FF0000"/>
                  <w:szCs w:val="20"/>
                </w:rPr>
                <w:t>dns</w:t>
              </w:r>
              <w:proofErr w:type="spellEnd"/>
              <w:r>
                <w:rPr>
                  <w:color w:val="FF0000"/>
                  <w:szCs w:val="20"/>
                </w:rPr>
                <w:t xml:space="preserve"> traffic in Mac and IOS systems</w:t>
              </w:r>
            </w:ins>
          </w:p>
          <w:p w14:paraId="1BE9344B" w14:textId="64CCA400" w:rsidR="009F6F8A" w:rsidRDefault="009F6F8A" w:rsidP="001C2854">
            <w:pPr>
              <w:pStyle w:val="Tabletext"/>
              <w:spacing w:before="120"/>
              <w:rPr>
                <w:ins w:id="214" w:author="Adam Jenkins" w:date="2024-03-24T15:48:00Z"/>
                <w:color w:val="FF0000"/>
                <w:szCs w:val="20"/>
              </w:rPr>
            </w:pPr>
            <w:ins w:id="215" w:author="Adam Jenkins" w:date="2024-03-24T15:47:00Z">
              <w:r>
                <w:rPr>
                  <w:color w:val="FF0000"/>
                  <w:szCs w:val="20"/>
                </w:rPr>
                <w:t>Minimalist approaches to fil</w:t>
              </w:r>
            </w:ins>
            <w:ins w:id="216" w:author="Adam Jenkins" w:date="2024-03-24T15:48:00Z">
              <w:r>
                <w:rPr>
                  <w:color w:val="FF0000"/>
                  <w:szCs w:val="20"/>
                </w:rPr>
                <w:t xml:space="preserve">tering to reduce </w:t>
              </w:r>
              <w:proofErr w:type="spellStart"/>
              <w:r>
                <w:rPr>
                  <w:color w:val="FF0000"/>
                  <w:szCs w:val="20"/>
                </w:rPr>
                <w:t>cpu</w:t>
              </w:r>
              <w:proofErr w:type="spellEnd"/>
              <w:r>
                <w:rPr>
                  <w:color w:val="FF0000"/>
                  <w:szCs w:val="20"/>
                </w:rPr>
                <w:t xml:space="preserve"> load</w:t>
              </w:r>
            </w:ins>
          </w:p>
          <w:p w14:paraId="5C84B236" w14:textId="29F8286C" w:rsidR="009F6F8A" w:rsidRDefault="009F6F8A" w:rsidP="001C2854">
            <w:pPr>
              <w:pStyle w:val="Tabletext"/>
              <w:spacing w:before="120"/>
              <w:rPr>
                <w:ins w:id="217" w:author="Adam Jenkins" w:date="2024-03-24T15:47:00Z"/>
                <w:color w:val="FF0000"/>
                <w:szCs w:val="20"/>
              </w:rPr>
            </w:pPr>
            <w:ins w:id="218" w:author="Adam Jenkins" w:date="2024-03-24T15:48:00Z">
              <w:r>
                <w:rPr>
                  <w:color w:val="FF0000"/>
                  <w:szCs w:val="20"/>
                </w:rPr>
                <w:t>Active filter lists that are only associated with real traffic seen from client</w:t>
              </w:r>
            </w:ins>
          </w:p>
          <w:p w14:paraId="3A8D5EB9" w14:textId="368F9A77" w:rsidR="009F6F8A" w:rsidDel="00682A0A" w:rsidRDefault="009F6F8A" w:rsidP="001C2854">
            <w:pPr>
              <w:pStyle w:val="Tabletext"/>
              <w:spacing w:before="120"/>
              <w:rPr>
                <w:ins w:id="219" w:author="Adam Jenkins" w:date="2024-03-24T15:46:00Z"/>
                <w:del w:id="220" w:author="Adam Jenkins [2]" w:date="2024-03-25T10:57:00Z"/>
                <w:color w:val="FF0000"/>
                <w:szCs w:val="20"/>
              </w:rPr>
            </w:pPr>
            <w:ins w:id="221" w:author="Adam Jenkins" w:date="2024-03-24T15:47:00Z">
              <w:del w:id="222" w:author="Adam Jenkins [2]" w:date="2024-03-25T10:57:00Z">
                <w:r w:rsidDel="00682A0A">
                  <w:rPr>
                    <w:color w:val="FF0000"/>
                    <w:szCs w:val="20"/>
                  </w:rPr>
                  <w:delText>Browser V3 issues</w:delText>
                </w:r>
              </w:del>
            </w:ins>
            <w:ins w:id="223" w:author="Adam Jenkins [2]" w:date="2024-03-25T10:57:00Z">
              <w:r w:rsidR="00682A0A">
                <w:rPr>
                  <w:color w:val="FF0000"/>
                  <w:szCs w:val="20"/>
                </w:rPr>
                <w:t xml:space="preserve"> How to recognise </w:t>
              </w:r>
            </w:ins>
            <w:ins w:id="224" w:author="Adam Jenkins [2]" w:date="2024-03-25T10:58:00Z">
              <w:r w:rsidR="00682A0A">
                <w:rPr>
                  <w:color w:val="FF0000"/>
                  <w:szCs w:val="20"/>
                </w:rPr>
                <w:t>the source of web-based DNS queries, and how to handle real-time DNS browser filtering within the Manifest V3 frame</w:t>
              </w:r>
            </w:ins>
            <w:ins w:id="225" w:author="Adam Jenkins [2]" w:date="2024-03-25T10:59:00Z">
              <w:r w:rsidR="00682A0A">
                <w:rPr>
                  <w:color w:val="FF0000"/>
                  <w:szCs w:val="20"/>
                </w:rPr>
                <w:t>work.</w:t>
              </w:r>
            </w:ins>
          </w:p>
          <w:p w14:paraId="50271866" w14:textId="72F71542" w:rsidR="009F6F8A" w:rsidRPr="00B56893" w:rsidRDefault="009F6F8A" w:rsidP="00682A0A">
            <w:pPr>
              <w:pStyle w:val="Tabletext"/>
              <w:spacing w:before="120"/>
              <w:rPr>
                <w:color w:val="FF0000"/>
                <w:szCs w:val="20"/>
                <w:rPrChange w:id="226" w:author="Adam Jenkins" w:date="2024-03-24T15:41:00Z">
                  <w:rPr>
                    <w:bCs/>
                    <w:szCs w:val="20"/>
                  </w:rPr>
                </w:rPrChange>
              </w:rPr>
            </w:pPr>
          </w:p>
        </w:tc>
      </w:tr>
      <w:tr w:rsidR="003F0E5B" w:rsidRPr="007147A4" w14:paraId="4D3BF5CB"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578F35D3" w14:textId="77777777" w:rsidR="003F0E5B" w:rsidRPr="001C2854" w:rsidRDefault="003F0E5B" w:rsidP="001C2854">
            <w:pPr>
              <w:pStyle w:val="Tabletext"/>
              <w:spacing w:before="120"/>
              <w:rPr>
                <w:b/>
                <w:szCs w:val="20"/>
              </w:rPr>
            </w:pPr>
            <w:r w:rsidRPr="001C2854">
              <w:rPr>
                <w:b/>
                <w:szCs w:val="20"/>
              </w:rPr>
              <w:lastRenderedPageBreak/>
              <w:t>How did the company determine that the outcome could not be known in advance?</w:t>
            </w:r>
          </w:p>
          <w:p w14:paraId="2C10C16F" w14:textId="77777777" w:rsidR="003F0E5B" w:rsidRPr="001C2854" w:rsidRDefault="003F0E5B" w:rsidP="001C2854">
            <w:pPr>
              <w:pStyle w:val="SRTableList1"/>
              <w:numPr>
                <w:ilvl w:val="0"/>
                <w:numId w:val="27"/>
              </w:numPr>
              <w:spacing w:before="120"/>
              <w:rPr>
                <w:szCs w:val="20"/>
              </w:rPr>
            </w:pPr>
            <w:r w:rsidRPr="001C2854">
              <w:rPr>
                <w:szCs w:val="20"/>
              </w:rPr>
              <w:t>There was no applicable information in scientific, technical, or professional literature or patents:</w:t>
            </w:r>
          </w:p>
          <w:p w14:paraId="19D99ABD" w14:textId="06B7067E" w:rsidR="003F0E5B" w:rsidRPr="001C2854" w:rsidRDefault="003F0E5B" w:rsidP="001C2854">
            <w:pPr>
              <w:pStyle w:val="SRTableList1"/>
              <w:numPr>
                <w:ilvl w:val="1"/>
                <w:numId w:val="27"/>
              </w:numPr>
              <w:spacing w:before="120"/>
              <w:rPr>
                <w:color w:val="FF0000"/>
                <w:szCs w:val="20"/>
              </w:rPr>
            </w:pPr>
            <w:r w:rsidRPr="001C2854">
              <w:rPr>
                <w:color w:val="FF0000"/>
                <w:szCs w:val="20"/>
              </w:rPr>
              <w:t xml:space="preserve">True </w:t>
            </w:r>
          </w:p>
          <w:p w14:paraId="4C120F37" w14:textId="77777777" w:rsidR="003F0E5B" w:rsidRPr="001C2854" w:rsidRDefault="003F0E5B" w:rsidP="001C2854">
            <w:pPr>
              <w:pStyle w:val="SRTableList1"/>
              <w:numPr>
                <w:ilvl w:val="0"/>
                <w:numId w:val="27"/>
              </w:numPr>
              <w:spacing w:before="120"/>
              <w:rPr>
                <w:szCs w:val="20"/>
              </w:rPr>
            </w:pPr>
            <w:r w:rsidRPr="001C2854">
              <w:rPr>
                <w:szCs w:val="20"/>
              </w:rPr>
              <w:t>Experts in the field provided advice that there wasn’t a solution that could be applied:</w:t>
            </w:r>
          </w:p>
          <w:p w14:paraId="6BDE808D" w14:textId="3680CE0A" w:rsidR="003F0E5B" w:rsidRPr="001C2854" w:rsidRDefault="003F0E5B" w:rsidP="001C2854">
            <w:pPr>
              <w:pStyle w:val="SRTableList1"/>
              <w:numPr>
                <w:ilvl w:val="1"/>
                <w:numId w:val="27"/>
              </w:numPr>
              <w:spacing w:before="120"/>
              <w:rPr>
                <w:color w:val="FF0000"/>
                <w:szCs w:val="20"/>
              </w:rPr>
            </w:pPr>
            <w:r w:rsidRPr="001C2854">
              <w:rPr>
                <w:color w:val="FF0000"/>
                <w:szCs w:val="20"/>
              </w:rPr>
              <w:t xml:space="preserve">True </w:t>
            </w:r>
          </w:p>
          <w:p w14:paraId="51F69DAE" w14:textId="77777777" w:rsidR="003F0E5B" w:rsidRPr="001C2854" w:rsidRDefault="003F0E5B" w:rsidP="001C2854">
            <w:pPr>
              <w:pStyle w:val="SRTableList1"/>
              <w:numPr>
                <w:ilvl w:val="0"/>
                <w:numId w:val="27"/>
              </w:numPr>
              <w:spacing w:before="120"/>
              <w:rPr>
                <w:szCs w:val="20"/>
              </w:rPr>
            </w:pPr>
            <w:r w:rsidRPr="001C2854">
              <w:rPr>
                <w:szCs w:val="20"/>
              </w:rPr>
              <w:t>There wasn’t a way to adapt solutions from other companies in, and out of, Australia:</w:t>
            </w:r>
          </w:p>
          <w:p w14:paraId="7D0BEACF" w14:textId="066D2D4E" w:rsidR="003F0E5B" w:rsidRPr="001C2854" w:rsidRDefault="003F0E5B" w:rsidP="001C2854">
            <w:pPr>
              <w:pStyle w:val="SRTableList1"/>
              <w:numPr>
                <w:ilvl w:val="1"/>
                <w:numId w:val="27"/>
              </w:numPr>
              <w:spacing w:before="120"/>
              <w:rPr>
                <w:szCs w:val="20"/>
              </w:rPr>
            </w:pPr>
            <w:r w:rsidRPr="001C2854">
              <w:rPr>
                <w:color w:val="FF0000"/>
                <w:szCs w:val="20"/>
              </w:rPr>
              <w:t xml:space="preserve">True </w:t>
            </w:r>
          </w:p>
        </w:tc>
      </w:tr>
      <w:tr w:rsidR="003F0E5B" w:rsidRPr="007147A4" w14:paraId="080B1714"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10514A7C" w14:textId="77777777" w:rsidR="003F0E5B" w:rsidRPr="001C2854" w:rsidRDefault="003F0E5B" w:rsidP="001C2854">
            <w:pPr>
              <w:pStyle w:val="Tabletext"/>
              <w:spacing w:before="120"/>
              <w:rPr>
                <w:b/>
                <w:szCs w:val="20"/>
              </w:rPr>
            </w:pPr>
            <w:r w:rsidRPr="001C2854">
              <w:rPr>
                <w:b/>
                <w:szCs w:val="20"/>
              </w:rPr>
              <w:t>Please explain what sources were investigated, what information was found, and why a competent professional could not have known or determined the outcome in advance (i.e. technical unknowns). (50 – 1,000 characters):</w:t>
            </w:r>
          </w:p>
          <w:p w14:paraId="10F959C9" w14:textId="77777777" w:rsidR="003F0E5B" w:rsidRPr="001C2854" w:rsidRDefault="003F0E5B" w:rsidP="001C2854">
            <w:pPr>
              <w:spacing w:before="120"/>
              <w:jc w:val="left"/>
              <w:rPr>
                <w:szCs w:val="20"/>
              </w:rPr>
            </w:pPr>
            <w:r w:rsidRPr="001C2854">
              <w:rPr>
                <w:szCs w:val="20"/>
              </w:rPr>
              <w:t>Design Networks investigated research papers, industry articles, and documentation related to network security, ZTAs, DNS filtering, and IP filtering. It was determined that a competent professional may have been able to determine the outcome in advance to some extent, but there were technical unknowns related to the integration with the security DNS.</w:t>
            </w:r>
          </w:p>
          <w:p w14:paraId="0CFCC9E7" w14:textId="77777777" w:rsidR="003F0E5B" w:rsidRPr="001C2854" w:rsidRDefault="003F0E5B" w:rsidP="001C2854">
            <w:pPr>
              <w:pStyle w:val="Tabletext"/>
              <w:spacing w:before="120"/>
              <w:rPr>
                <w:szCs w:val="20"/>
              </w:rPr>
            </w:pPr>
            <w:r w:rsidRPr="001C2854">
              <w:rPr>
                <w:szCs w:val="20"/>
              </w:rPr>
              <w:t>The state of knowledge existing prior to the activity provided a general framework for designing and implementing a ZTA, but did not provide a detailed solution that integrated seamlessly with Design Networks’ DNS and IP filtering. The technical unknowns included issues related to the integration of the client software with the security DNS, potential performance issues with DNS lookups, and potential challenges related to user experience and adoption. Therefore, conducting experimental R&amp;D to design, develop, and test the ZTA with DNS and IP filtering was necessary to generate new knowledge and address the technical unknowns.</w:t>
            </w:r>
          </w:p>
          <w:p w14:paraId="24F938F7" w14:textId="4483BD2A" w:rsidR="003F0E5B" w:rsidRPr="001C2854" w:rsidRDefault="003F0E5B" w:rsidP="001C2854">
            <w:pPr>
              <w:pStyle w:val="Tabletext"/>
              <w:spacing w:before="120"/>
              <w:rPr>
                <w:color w:val="FF0000"/>
                <w:szCs w:val="20"/>
              </w:rPr>
            </w:pPr>
            <w:r w:rsidRPr="001C2854">
              <w:rPr>
                <w:color w:val="FF0000"/>
                <w:szCs w:val="20"/>
              </w:rPr>
              <w:t xml:space="preserve">Technological unknowns </w:t>
            </w:r>
            <w:commentRangeStart w:id="227"/>
            <w:r w:rsidRPr="001C2854">
              <w:rPr>
                <w:color w:val="FF0000"/>
                <w:szCs w:val="20"/>
              </w:rPr>
              <w:t xml:space="preserve">relevant to FY23 </w:t>
            </w:r>
            <w:commentRangeEnd w:id="227"/>
            <w:r w:rsidRPr="001C2854">
              <w:rPr>
                <w:rStyle w:val="CommentReference"/>
                <w:sz w:val="20"/>
                <w:szCs w:val="20"/>
              </w:rPr>
              <w:commentReference w:id="227"/>
            </w:r>
            <w:r w:rsidRPr="001C2854">
              <w:rPr>
                <w:color w:val="FF0000"/>
                <w:szCs w:val="20"/>
              </w:rPr>
              <w:t>include… and research conducted to seek to identify the existing state of knowledge and resolve these unknowns includes…</w:t>
            </w:r>
          </w:p>
        </w:tc>
      </w:tr>
      <w:tr w:rsidR="003F0E5B" w:rsidRPr="007147A4" w14:paraId="527BD118"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2C810859" w14:textId="77777777" w:rsidR="003F0E5B" w:rsidRPr="001C2854" w:rsidRDefault="003F0E5B" w:rsidP="001C2854">
            <w:pPr>
              <w:pStyle w:val="Tabletext"/>
              <w:spacing w:before="120"/>
              <w:rPr>
                <w:b/>
                <w:szCs w:val="20"/>
              </w:rPr>
            </w:pPr>
            <w:r w:rsidRPr="001C2854">
              <w:rPr>
                <w:b/>
                <w:szCs w:val="20"/>
              </w:rPr>
              <w:t>What was the experiment and how did it test the hypothesis? (50 – 4,000 characters):</w:t>
            </w:r>
          </w:p>
          <w:p w14:paraId="6D2A0D01" w14:textId="77777777" w:rsidR="003F0E5B" w:rsidRDefault="003F0E5B" w:rsidP="001C2854">
            <w:pPr>
              <w:pStyle w:val="SRTableList1"/>
              <w:numPr>
                <w:ilvl w:val="0"/>
                <w:numId w:val="0"/>
              </w:numPr>
              <w:spacing w:before="120"/>
              <w:rPr>
                <w:ins w:id="228" w:author="Adam Jenkins" w:date="2024-03-24T15:50:00Z"/>
                <w:szCs w:val="20"/>
              </w:rPr>
            </w:pPr>
            <w:commentRangeStart w:id="229"/>
            <w:r w:rsidRPr="001C2854">
              <w:rPr>
                <w:szCs w:val="20"/>
              </w:rPr>
              <w:t xml:space="preserve">Work undertaken in FY23 </w:t>
            </w:r>
            <w:commentRangeEnd w:id="229"/>
            <w:r w:rsidRPr="001C2854">
              <w:rPr>
                <w:rStyle w:val="CommentReference"/>
                <w:sz w:val="20"/>
                <w:szCs w:val="20"/>
              </w:rPr>
              <w:commentReference w:id="229"/>
            </w:r>
            <w:r w:rsidRPr="001C2854">
              <w:rPr>
                <w:szCs w:val="20"/>
              </w:rPr>
              <w:t>involved the following:</w:t>
            </w:r>
          </w:p>
          <w:p w14:paraId="7E2944F1" w14:textId="2637E47C" w:rsidR="009F6F8A" w:rsidRPr="001C2854" w:rsidDel="00682A0A" w:rsidRDefault="009F6F8A" w:rsidP="001C2854">
            <w:pPr>
              <w:pStyle w:val="SRTableList1"/>
              <w:numPr>
                <w:ilvl w:val="0"/>
                <w:numId w:val="0"/>
              </w:numPr>
              <w:spacing w:before="120"/>
              <w:rPr>
                <w:del w:id="230" w:author="Adam Jenkins [2]" w:date="2024-03-25T10:53:00Z"/>
                <w:szCs w:val="20"/>
              </w:rPr>
            </w:pPr>
            <w:ins w:id="231" w:author="Adam Jenkins" w:date="2024-03-24T15:50:00Z">
              <w:del w:id="232" w:author="Adam Jenkins [2]" w:date="2024-03-25T10:53:00Z">
                <w:r w:rsidDel="00682A0A">
                  <w:rPr>
                    <w:szCs w:val="20"/>
                  </w:rPr>
                  <w:delText>Adam!!!!!</w:delText>
                </w:r>
              </w:del>
            </w:ins>
            <w:ins w:id="233" w:author="Adam Jenkins" w:date="2024-03-24T15:51:00Z">
              <w:del w:id="234" w:author="Adam Jenkins [2]" w:date="2024-03-25T10:53:00Z">
                <w:r w:rsidDel="00682A0A">
                  <w:rPr>
                    <w:szCs w:val="20"/>
                  </w:rPr>
                  <w:delText xml:space="preserve"> 200 word ish</w:delText>
                </w:r>
              </w:del>
            </w:ins>
          </w:p>
          <w:p w14:paraId="41D13045" w14:textId="77777777" w:rsidR="00682A0A" w:rsidRPr="00682A0A" w:rsidRDefault="003F0E5B" w:rsidP="001C2854">
            <w:pPr>
              <w:pStyle w:val="SRTableList1"/>
              <w:numPr>
                <w:ilvl w:val="0"/>
                <w:numId w:val="14"/>
              </w:numPr>
              <w:spacing w:before="120"/>
              <w:rPr>
                <w:ins w:id="235" w:author="Adam Jenkins [2]" w:date="2024-03-25T10:55:00Z"/>
                <w:szCs w:val="20"/>
                <w:rPrChange w:id="236" w:author="Adam Jenkins [2]" w:date="2024-03-25T10:55:00Z">
                  <w:rPr>
                    <w:ins w:id="237" w:author="Adam Jenkins [2]" w:date="2024-03-25T10:55:00Z"/>
                    <w:color w:val="FF0000"/>
                    <w:szCs w:val="20"/>
                  </w:rPr>
                </w:rPrChange>
              </w:rPr>
            </w:pPr>
            <w:r w:rsidRPr="001C2854">
              <w:rPr>
                <w:color w:val="FF0000"/>
                <w:szCs w:val="20"/>
              </w:rPr>
              <w:t xml:space="preserve">Development </w:t>
            </w:r>
            <w:ins w:id="238" w:author="Adam Jenkins [2]" w:date="2024-03-25T10:53:00Z">
              <w:r w:rsidR="00682A0A">
                <w:rPr>
                  <w:color w:val="FF0000"/>
                  <w:szCs w:val="20"/>
                </w:rPr>
                <w:t xml:space="preserve">of a stand-alone Windows system for </w:t>
              </w:r>
            </w:ins>
            <w:ins w:id="239" w:author="Adam Jenkins [2]" w:date="2024-03-25T10:54:00Z">
              <w:r w:rsidR="00682A0A">
                <w:rPr>
                  <w:color w:val="FF0000"/>
                  <w:szCs w:val="20"/>
                </w:rPr>
                <w:t>managing DNS filtering employing the</w:t>
              </w:r>
            </w:ins>
            <w:ins w:id="240" w:author="Adam Jenkins [2]" w:date="2024-03-25T10:55:00Z">
              <w:r w:rsidR="00682A0A">
                <w:rPr>
                  <w:color w:val="FF0000"/>
                  <w:szCs w:val="20"/>
                </w:rPr>
                <w:t xml:space="preserve"> DNS resolver</w:t>
              </w:r>
            </w:ins>
          </w:p>
          <w:p w14:paraId="356FD424" w14:textId="7936FA10" w:rsidR="00682A0A" w:rsidRPr="00682A0A" w:rsidRDefault="00682A0A" w:rsidP="001C2854">
            <w:pPr>
              <w:pStyle w:val="SRTableList1"/>
              <w:numPr>
                <w:ilvl w:val="0"/>
                <w:numId w:val="14"/>
              </w:numPr>
              <w:spacing w:before="120"/>
              <w:rPr>
                <w:ins w:id="241" w:author="Adam Jenkins [2]" w:date="2024-03-25T11:00:00Z"/>
                <w:szCs w:val="20"/>
                <w:rPrChange w:id="242" w:author="Adam Jenkins [2]" w:date="2024-03-25T11:00:00Z">
                  <w:rPr>
                    <w:ins w:id="243" w:author="Adam Jenkins [2]" w:date="2024-03-25T11:00:00Z"/>
                    <w:color w:val="FF0000"/>
                    <w:szCs w:val="20"/>
                  </w:rPr>
                </w:rPrChange>
              </w:rPr>
            </w:pPr>
            <w:ins w:id="244" w:author="Adam Jenkins [2]" w:date="2024-03-25T10:55:00Z">
              <w:r>
                <w:rPr>
                  <w:color w:val="FF0000"/>
                  <w:szCs w:val="20"/>
                </w:rPr>
                <w:t xml:space="preserve">Incorporation of the stand-alone system </w:t>
              </w:r>
            </w:ins>
            <w:ins w:id="245" w:author="Adam Jenkins [2]" w:date="2024-03-25T11:00:00Z">
              <w:r>
                <w:rPr>
                  <w:color w:val="FF0000"/>
                  <w:szCs w:val="20"/>
                </w:rPr>
                <w:t xml:space="preserve">into a </w:t>
              </w:r>
            </w:ins>
            <w:ins w:id="246" w:author="Adam Jenkins [2]" w:date="2024-03-25T11:44:00Z">
              <w:r w:rsidR="00B54B7A">
                <w:rPr>
                  <w:color w:val="FF0000"/>
                  <w:szCs w:val="20"/>
                </w:rPr>
                <w:t xml:space="preserve">Windows-based </w:t>
              </w:r>
            </w:ins>
            <w:ins w:id="247" w:author="Adam Jenkins [2]" w:date="2024-03-25T11:00:00Z">
              <w:r>
                <w:rPr>
                  <w:color w:val="FF0000"/>
                  <w:szCs w:val="20"/>
                </w:rPr>
                <w:t>ZTA framework</w:t>
              </w:r>
            </w:ins>
          </w:p>
          <w:p w14:paraId="0141D4EE" w14:textId="1FCFE17A" w:rsidR="003F0E5B" w:rsidRPr="001C2854" w:rsidDel="007B1461" w:rsidRDefault="003F0E5B" w:rsidP="007B1461">
            <w:pPr>
              <w:pStyle w:val="SRTableList1"/>
              <w:numPr>
                <w:ilvl w:val="0"/>
                <w:numId w:val="0"/>
              </w:numPr>
              <w:spacing w:before="120"/>
              <w:ind w:left="720"/>
              <w:rPr>
                <w:del w:id="248" w:author="Adam Jenkins [2]" w:date="2024-03-25T12:04:00Z"/>
                <w:szCs w:val="20"/>
              </w:rPr>
              <w:pPrChange w:id="249" w:author="Adam Jenkins [2]" w:date="2024-03-25T12:05:00Z">
                <w:pPr>
                  <w:pStyle w:val="SRTableList1"/>
                  <w:numPr>
                    <w:numId w:val="14"/>
                  </w:numPr>
                  <w:spacing w:before="120"/>
                </w:pPr>
              </w:pPrChange>
            </w:pPr>
            <w:del w:id="250" w:author="Adam Jenkins [2]" w:date="2024-03-25T11:00:00Z">
              <w:r w:rsidRPr="001C2854" w:rsidDel="00682A0A">
                <w:rPr>
                  <w:color w:val="FF0000"/>
                  <w:szCs w:val="20"/>
                </w:rPr>
                <w:delText>of…</w:delText>
              </w:r>
            </w:del>
          </w:p>
          <w:p w14:paraId="559261C9" w14:textId="50EE0A82" w:rsidR="003F0E5B" w:rsidRPr="001C2854" w:rsidRDefault="003F0E5B" w:rsidP="001C2854">
            <w:pPr>
              <w:pStyle w:val="SRTableList1"/>
              <w:numPr>
                <w:ilvl w:val="0"/>
                <w:numId w:val="14"/>
              </w:numPr>
              <w:spacing w:before="120"/>
              <w:rPr>
                <w:szCs w:val="20"/>
              </w:rPr>
            </w:pPr>
            <w:r w:rsidRPr="001C2854">
              <w:rPr>
                <w:color w:val="FF0000"/>
                <w:szCs w:val="20"/>
              </w:rPr>
              <w:t>Conducting testin</w:t>
            </w:r>
            <w:ins w:id="251" w:author="Adam Jenkins [2]" w:date="2024-03-25T11:13:00Z">
              <w:r w:rsidR="00CC03BA">
                <w:rPr>
                  <w:color w:val="FF0000"/>
                  <w:szCs w:val="20"/>
                </w:rPr>
                <w:t>g using the above models</w:t>
              </w:r>
            </w:ins>
            <w:del w:id="252" w:author="Adam Jenkins [2]" w:date="2024-03-25T11:13:00Z">
              <w:r w:rsidRPr="001C2854" w:rsidDel="00CC03BA">
                <w:rPr>
                  <w:color w:val="FF0000"/>
                  <w:szCs w:val="20"/>
                </w:rPr>
                <w:delText>g…</w:delText>
              </w:r>
            </w:del>
          </w:p>
          <w:p w14:paraId="6BBE461E" w14:textId="77777777" w:rsidR="003F0E5B" w:rsidRPr="001C2854" w:rsidRDefault="003F0E5B" w:rsidP="001C2854">
            <w:pPr>
              <w:pStyle w:val="SRTableList1"/>
              <w:numPr>
                <w:ilvl w:val="0"/>
                <w:numId w:val="0"/>
              </w:numPr>
              <w:spacing w:before="120"/>
              <w:rPr>
                <w:szCs w:val="20"/>
              </w:rPr>
            </w:pPr>
            <w:r w:rsidRPr="001C2854">
              <w:rPr>
                <w:szCs w:val="20"/>
              </w:rPr>
              <w:lastRenderedPageBreak/>
              <w:t>Key variables include:</w:t>
            </w:r>
          </w:p>
          <w:p w14:paraId="2131B4E3" w14:textId="77777777" w:rsidR="001C2854" w:rsidRPr="001C2854" w:rsidRDefault="001C2854" w:rsidP="001C2854">
            <w:pPr>
              <w:pStyle w:val="SRTableList1"/>
              <w:numPr>
                <w:ilvl w:val="0"/>
                <w:numId w:val="14"/>
              </w:numPr>
              <w:spacing w:before="120"/>
              <w:rPr>
                <w:szCs w:val="20"/>
              </w:rPr>
            </w:pPr>
            <w:r w:rsidRPr="001C2854">
              <w:rPr>
                <w:szCs w:val="20"/>
              </w:rPr>
              <w:t>Use of Design Networks’ DNS (see Core Activity 1 – developed in parallel with this activity);</w:t>
            </w:r>
          </w:p>
          <w:p w14:paraId="0AF5374B" w14:textId="77777777" w:rsidR="001C2854" w:rsidRPr="001C2854" w:rsidRDefault="001C2854" w:rsidP="001C2854">
            <w:pPr>
              <w:pStyle w:val="SRTableList1"/>
              <w:numPr>
                <w:ilvl w:val="0"/>
                <w:numId w:val="14"/>
              </w:numPr>
              <w:spacing w:before="120"/>
              <w:rPr>
                <w:szCs w:val="20"/>
              </w:rPr>
            </w:pPr>
            <w:r w:rsidRPr="001C2854">
              <w:rPr>
                <w:szCs w:val="20"/>
              </w:rPr>
              <w:t>Design of logic and modifications to endpoint software;</w:t>
            </w:r>
          </w:p>
          <w:p w14:paraId="7C56EF04" w14:textId="77777777" w:rsidR="001C2854" w:rsidRPr="001C2854" w:rsidRDefault="001C2854" w:rsidP="001C2854">
            <w:pPr>
              <w:pStyle w:val="SRTableList1"/>
              <w:numPr>
                <w:ilvl w:val="0"/>
                <w:numId w:val="14"/>
              </w:numPr>
              <w:spacing w:before="120"/>
              <w:rPr>
                <w:szCs w:val="20"/>
              </w:rPr>
            </w:pPr>
            <w:r w:rsidRPr="001C2854">
              <w:rPr>
                <w:szCs w:val="20"/>
              </w:rPr>
              <w:t>Ability for ZTA and DNS filtering functionality to work together;</w:t>
            </w:r>
          </w:p>
          <w:p w14:paraId="2E1C6431" w14:textId="77777777" w:rsidR="001C2854" w:rsidRPr="001C2854" w:rsidRDefault="001C2854" w:rsidP="001C2854">
            <w:pPr>
              <w:pStyle w:val="SRTableList1"/>
              <w:numPr>
                <w:ilvl w:val="0"/>
                <w:numId w:val="14"/>
              </w:numPr>
              <w:spacing w:before="120"/>
              <w:rPr>
                <w:szCs w:val="20"/>
              </w:rPr>
            </w:pPr>
            <w:r w:rsidRPr="001C2854">
              <w:rPr>
                <w:szCs w:val="20"/>
              </w:rPr>
              <w:t>DNS performance;</w:t>
            </w:r>
          </w:p>
          <w:p w14:paraId="7D94D9FE" w14:textId="123C6978" w:rsidR="003F0E5B" w:rsidRPr="001C2854" w:rsidRDefault="001C2854" w:rsidP="001C2854">
            <w:pPr>
              <w:pStyle w:val="SRTableList1"/>
              <w:numPr>
                <w:ilvl w:val="0"/>
                <w:numId w:val="14"/>
              </w:numPr>
              <w:spacing w:before="120"/>
              <w:rPr>
                <w:szCs w:val="20"/>
              </w:rPr>
            </w:pPr>
            <w:r w:rsidRPr="001C2854">
              <w:rPr>
                <w:szCs w:val="20"/>
              </w:rPr>
              <w:t>Overall network security.</w:t>
            </w:r>
          </w:p>
        </w:tc>
      </w:tr>
      <w:tr w:rsidR="003F0E5B" w:rsidRPr="0084407D" w14:paraId="6FC04119"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73116E3E" w14:textId="77777777" w:rsidR="003F0E5B" w:rsidRPr="001C2854" w:rsidRDefault="003F0E5B" w:rsidP="001C2854">
            <w:pPr>
              <w:pStyle w:val="SRTableList1"/>
              <w:numPr>
                <w:ilvl w:val="0"/>
                <w:numId w:val="0"/>
              </w:numPr>
              <w:spacing w:before="120"/>
              <w:rPr>
                <w:b/>
                <w:szCs w:val="20"/>
              </w:rPr>
            </w:pPr>
            <w:r w:rsidRPr="001C2854">
              <w:rPr>
                <w:b/>
                <w:szCs w:val="20"/>
              </w:rPr>
              <w:lastRenderedPageBreak/>
              <w:t>How did you evaluate or plan to evaluate results from your experiment? (50 – 4,000 characters):</w:t>
            </w:r>
          </w:p>
          <w:p w14:paraId="6487A883" w14:textId="77777777" w:rsidR="001C2854" w:rsidRPr="001C2854" w:rsidRDefault="001C2854" w:rsidP="001C2854">
            <w:pPr>
              <w:pStyle w:val="SRTableList1"/>
              <w:numPr>
                <w:ilvl w:val="0"/>
                <w:numId w:val="0"/>
              </w:numPr>
              <w:spacing w:before="120"/>
              <w:rPr>
                <w:szCs w:val="20"/>
              </w:rPr>
            </w:pPr>
            <w:r w:rsidRPr="001C2854">
              <w:rPr>
                <w:szCs w:val="20"/>
              </w:rPr>
              <w:t>Evaluations of test results included:</w:t>
            </w:r>
          </w:p>
          <w:p w14:paraId="43588BF9" w14:textId="77777777" w:rsidR="001C2854" w:rsidRPr="001C2854" w:rsidRDefault="001C2854" w:rsidP="001C2854">
            <w:pPr>
              <w:pStyle w:val="SRTableList1"/>
              <w:spacing w:before="120"/>
              <w:rPr>
                <w:color w:val="FF0000"/>
                <w:szCs w:val="20"/>
              </w:rPr>
            </w:pPr>
            <w:r w:rsidRPr="001C2854">
              <w:rPr>
                <w:szCs w:val="20"/>
              </w:rPr>
              <w:t>For each endpoint, a series of manual tests were conducted to ensure:</w:t>
            </w:r>
          </w:p>
          <w:p w14:paraId="36FE95E4" w14:textId="77777777" w:rsidR="001C2854" w:rsidRPr="001C2854" w:rsidRDefault="001C2854" w:rsidP="001C2854">
            <w:pPr>
              <w:pStyle w:val="SRTableList1"/>
              <w:numPr>
                <w:ilvl w:val="1"/>
                <w:numId w:val="7"/>
              </w:numPr>
              <w:spacing w:before="120"/>
              <w:rPr>
                <w:szCs w:val="20"/>
              </w:rPr>
            </w:pPr>
            <w:r w:rsidRPr="001C2854">
              <w:rPr>
                <w:szCs w:val="20"/>
              </w:rPr>
              <w:t>DNS and IP filtering rules were being implemented as expected;</w:t>
            </w:r>
          </w:p>
          <w:p w14:paraId="5FC91BC6" w14:textId="77777777" w:rsidR="001C2854" w:rsidRPr="001C2854" w:rsidRDefault="001C2854" w:rsidP="001C2854">
            <w:pPr>
              <w:pStyle w:val="SRTableList1"/>
              <w:numPr>
                <w:ilvl w:val="1"/>
                <w:numId w:val="7"/>
              </w:numPr>
              <w:spacing w:before="120"/>
              <w:rPr>
                <w:szCs w:val="20"/>
              </w:rPr>
            </w:pPr>
            <w:r w:rsidRPr="001C2854">
              <w:rPr>
                <w:szCs w:val="20"/>
              </w:rPr>
              <w:t>Zero-Trust functionality was not affected.</w:t>
            </w:r>
          </w:p>
          <w:p w14:paraId="413B73DD" w14:textId="77777777" w:rsidR="001C2854" w:rsidRPr="001C2854" w:rsidRDefault="001C2854" w:rsidP="001C2854">
            <w:pPr>
              <w:pStyle w:val="SRTableList1"/>
              <w:spacing w:before="120"/>
              <w:rPr>
                <w:szCs w:val="20"/>
              </w:rPr>
            </w:pPr>
            <w:r w:rsidRPr="001C2854">
              <w:rPr>
                <w:szCs w:val="20"/>
              </w:rPr>
              <w:t xml:space="preserve">Test ZTAs were created to host each of the endpoints, and traffic and availability of each endpoint was monitored. Each time an endpoint failed or was not available, an error was raised, and the issue investigated. </w:t>
            </w:r>
          </w:p>
          <w:p w14:paraId="069F39E0" w14:textId="77777777" w:rsidR="003F0E5B" w:rsidRPr="001C2854" w:rsidRDefault="003F0E5B" w:rsidP="001C2854">
            <w:pPr>
              <w:pStyle w:val="SRTableList1"/>
              <w:numPr>
                <w:ilvl w:val="0"/>
                <w:numId w:val="0"/>
              </w:numPr>
              <w:spacing w:before="120"/>
              <w:rPr>
                <w:szCs w:val="20"/>
              </w:rPr>
            </w:pPr>
            <w:commentRangeStart w:id="253"/>
            <w:r w:rsidRPr="001C2854">
              <w:rPr>
                <w:szCs w:val="20"/>
              </w:rPr>
              <w:t>The company observed the following in FY23:</w:t>
            </w:r>
            <w:commentRangeEnd w:id="253"/>
            <w:r w:rsidRPr="001C2854">
              <w:rPr>
                <w:rStyle w:val="CommentReference"/>
                <w:sz w:val="20"/>
                <w:szCs w:val="20"/>
              </w:rPr>
              <w:commentReference w:id="253"/>
            </w:r>
          </w:p>
          <w:p w14:paraId="64C7E73F" w14:textId="77777777" w:rsidR="003F0E5B" w:rsidRPr="001C2854" w:rsidRDefault="003F0E5B" w:rsidP="001C2854">
            <w:pPr>
              <w:pStyle w:val="SRTableList1"/>
              <w:numPr>
                <w:ilvl w:val="0"/>
                <w:numId w:val="23"/>
              </w:numPr>
              <w:spacing w:before="120"/>
              <w:rPr>
                <w:color w:val="FF0000"/>
                <w:szCs w:val="20"/>
              </w:rPr>
            </w:pPr>
            <w:r w:rsidRPr="001C2854">
              <w:rPr>
                <w:color w:val="FF0000"/>
                <w:szCs w:val="20"/>
              </w:rPr>
              <w:t>What test results did you get? What technical issues, failures or challenges occurred?</w:t>
            </w:r>
          </w:p>
          <w:p w14:paraId="63FF3905" w14:textId="77777777" w:rsidR="003F0E5B" w:rsidRPr="001C2854" w:rsidRDefault="003F0E5B" w:rsidP="001C2854">
            <w:pPr>
              <w:pStyle w:val="SRTableList1"/>
              <w:numPr>
                <w:ilvl w:val="0"/>
                <w:numId w:val="23"/>
              </w:numPr>
              <w:spacing w:before="120"/>
              <w:rPr>
                <w:color w:val="FF0000"/>
                <w:szCs w:val="20"/>
              </w:rPr>
            </w:pPr>
            <w:r w:rsidRPr="001C2854">
              <w:rPr>
                <w:color w:val="FF0000"/>
                <w:szCs w:val="20"/>
              </w:rPr>
              <w:t>What modifications did you make in response to the technical challenges?</w:t>
            </w:r>
          </w:p>
          <w:p w14:paraId="513B6C8D" w14:textId="77777777" w:rsidR="003F0E5B" w:rsidRPr="001C2854" w:rsidRDefault="003F0E5B" w:rsidP="001C2854">
            <w:pPr>
              <w:pStyle w:val="SRTableList1"/>
              <w:numPr>
                <w:ilvl w:val="0"/>
                <w:numId w:val="23"/>
              </w:numPr>
              <w:spacing w:before="120"/>
              <w:rPr>
                <w:color w:val="FF0000"/>
                <w:szCs w:val="20"/>
              </w:rPr>
            </w:pPr>
            <w:r w:rsidRPr="001C2854">
              <w:rPr>
                <w:color w:val="FF0000"/>
                <w:szCs w:val="20"/>
              </w:rPr>
              <w:t>What was the result of these tests / modifications – i.e. was the design successful or will further changes be required?</w:t>
            </w:r>
          </w:p>
        </w:tc>
      </w:tr>
      <w:tr w:rsidR="003F0E5B" w14:paraId="14996E35"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3D8E6128" w14:textId="77777777" w:rsidR="003F0E5B" w:rsidRDefault="003F0E5B" w:rsidP="001C2854">
            <w:pPr>
              <w:pStyle w:val="SRTableList1"/>
              <w:numPr>
                <w:ilvl w:val="0"/>
                <w:numId w:val="0"/>
              </w:numPr>
              <w:spacing w:before="120"/>
              <w:rPr>
                <w:ins w:id="254" w:author="Adam Jenkins" w:date="2024-03-24T15:52:00Z"/>
                <w:b/>
                <w:szCs w:val="20"/>
              </w:rPr>
            </w:pPr>
            <w:commentRangeStart w:id="255"/>
            <w:r w:rsidRPr="001C2854">
              <w:rPr>
                <w:b/>
                <w:szCs w:val="20"/>
              </w:rPr>
              <w:t xml:space="preserve">Describe the conclusions reached from your experiments in the selected income period. </w:t>
            </w:r>
            <w:commentRangeEnd w:id="255"/>
            <w:r w:rsidRPr="001C2854">
              <w:rPr>
                <w:rStyle w:val="CommentReference"/>
                <w:sz w:val="20"/>
                <w:szCs w:val="20"/>
              </w:rPr>
              <w:commentReference w:id="255"/>
            </w:r>
            <w:r w:rsidRPr="001C2854">
              <w:rPr>
                <w:b/>
                <w:szCs w:val="20"/>
              </w:rPr>
              <w:t>(50 – 4,000 characters):</w:t>
            </w:r>
          </w:p>
          <w:p w14:paraId="048E483A" w14:textId="049B8F41" w:rsidR="009F6F8A" w:rsidRPr="001C2854" w:rsidDel="00CC03BA" w:rsidRDefault="009F6F8A" w:rsidP="001C2854">
            <w:pPr>
              <w:pStyle w:val="SRTableList1"/>
              <w:numPr>
                <w:ilvl w:val="0"/>
                <w:numId w:val="0"/>
              </w:numPr>
              <w:spacing w:before="120"/>
              <w:rPr>
                <w:del w:id="256" w:author="Adam Jenkins [2]" w:date="2024-03-25T11:18:00Z"/>
                <w:b/>
                <w:szCs w:val="20"/>
              </w:rPr>
            </w:pPr>
            <w:ins w:id="257" w:author="Adam Jenkins" w:date="2024-03-24T15:52:00Z">
              <w:del w:id="258" w:author="Adam Jenkins [2]" w:date="2024-03-25T11:18:00Z">
                <w:r w:rsidDel="00CC03BA">
                  <w:rPr>
                    <w:b/>
                    <w:szCs w:val="20"/>
                  </w:rPr>
                  <w:delText>Adam 2300 words ish</w:delText>
                </w:r>
              </w:del>
            </w:ins>
          </w:p>
          <w:p w14:paraId="1A3205CA" w14:textId="268177E5" w:rsidR="003F0E5B" w:rsidRDefault="003F0E5B" w:rsidP="001C2854">
            <w:pPr>
              <w:pStyle w:val="Tabletext"/>
              <w:spacing w:before="120"/>
              <w:rPr>
                <w:ins w:id="259" w:author="Adam Jenkins" w:date="2024-03-24T15:51:00Z"/>
                <w:color w:val="FF0000"/>
                <w:szCs w:val="20"/>
              </w:rPr>
            </w:pPr>
            <w:r w:rsidRPr="001C2854">
              <w:rPr>
                <w:color w:val="FF0000"/>
                <w:szCs w:val="20"/>
              </w:rPr>
              <w:t xml:space="preserve">As of 30 June 2023, the hypothesis was </w:t>
            </w:r>
            <w:ins w:id="260" w:author="Adam Jenkins [2]" w:date="2024-03-25T11:18:00Z">
              <w:r w:rsidR="00CC03BA">
                <w:rPr>
                  <w:color w:val="FF0000"/>
                  <w:szCs w:val="20"/>
                </w:rPr>
                <w:t>proven, in that the new code was successfully able to demonstrat</w:t>
              </w:r>
            </w:ins>
            <w:ins w:id="261" w:author="Adam Jenkins [2]" w:date="2024-03-25T11:44:00Z">
              <w:r w:rsidR="00B54B7A">
                <w:rPr>
                  <w:color w:val="FF0000"/>
                  <w:szCs w:val="20"/>
                </w:rPr>
                <w:t>e</w:t>
              </w:r>
            </w:ins>
            <w:ins w:id="262" w:author="Adam Jenkins [2]" w:date="2024-03-25T11:18:00Z">
              <w:r w:rsidR="00CC03BA">
                <w:rPr>
                  <w:color w:val="FF0000"/>
                  <w:szCs w:val="20"/>
                </w:rPr>
                <w:t xml:space="preserve"> that the DNS filtering could work within a ZTA framework</w:t>
              </w:r>
            </w:ins>
            <w:ins w:id="263" w:author="Adam Jenkins [2]" w:date="2024-03-25T11:44:00Z">
              <w:r w:rsidR="00B54B7A">
                <w:rPr>
                  <w:color w:val="FF0000"/>
                  <w:szCs w:val="20"/>
                </w:rPr>
                <w:t>, and that it was possible to incorporate a sta</w:t>
              </w:r>
            </w:ins>
            <w:ins w:id="264" w:author="Adam Jenkins [2]" w:date="2024-03-25T11:45:00Z">
              <w:r w:rsidR="00B54B7A">
                <w:rPr>
                  <w:color w:val="FF0000"/>
                  <w:szCs w:val="20"/>
                </w:rPr>
                <w:t>nd-alone system with minimal modifications</w:t>
              </w:r>
            </w:ins>
            <w:ins w:id="265" w:author="Adam Jenkins [2]" w:date="2024-03-25T12:05:00Z">
              <w:r w:rsidR="007B1461">
                <w:rPr>
                  <w:color w:val="FF0000"/>
                  <w:szCs w:val="20"/>
                </w:rPr>
                <w:t>.</w:t>
              </w:r>
            </w:ins>
            <w:del w:id="266" w:author="Adam Jenkins [2]" w:date="2024-03-25T11:18:00Z">
              <w:r w:rsidRPr="001C2854" w:rsidDel="00CC03BA">
                <w:rPr>
                  <w:color w:val="FF0000"/>
                  <w:szCs w:val="20"/>
                </w:rPr>
                <w:delText>/ was not proven …</w:delText>
              </w:r>
            </w:del>
          </w:p>
          <w:p w14:paraId="47467346" w14:textId="3438564C" w:rsidR="009F6F8A" w:rsidRPr="001C2854" w:rsidDel="00B54B7A" w:rsidRDefault="009F6F8A" w:rsidP="001C2854">
            <w:pPr>
              <w:pStyle w:val="Tabletext"/>
              <w:spacing w:before="120"/>
              <w:rPr>
                <w:del w:id="267" w:author="Adam Jenkins [2]" w:date="2024-03-25T11:46:00Z"/>
                <w:color w:val="FF0000"/>
                <w:szCs w:val="20"/>
              </w:rPr>
            </w:pPr>
            <w:ins w:id="268" w:author="Adam Jenkins" w:date="2024-03-24T15:51:00Z">
              <w:del w:id="269" w:author="Adam Jenkins [2]" w:date="2024-03-25T11:46:00Z">
                <w:r w:rsidDel="00B54B7A">
                  <w:rPr>
                    <w:color w:val="FF0000"/>
                    <w:szCs w:val="20"/>
                  </w:rPr>
                  <w:delText xml:space="preserve">Client testing, size of test base, </w:delText>
                </w:r>
              </w:del>
            </w:ins>
            <w:ins w:id="270" w:author="Adam Jenkins" w:date="2024-03-24T15:52:00Z">
              <w:del w:id="271" w:author="Adam Jenkins [2]" w:date="2024-03-25T11:46:00Z">
                <w:r w:rsidDel="00B54B7A">
                  <w:rPr>
                    <w:color w:val="FF0000"/>
                    <w:szCs w:val="20"/>
                  </w:rPr>
                  <w:delText>scalability, attack vectors, security model,</w:delText>
                </w:r>
              </w:del>
            </w:ins>
          </w:p>
          <w:p w14:paraId="4FF4C1B4" w14:textId="1F32D1F4" w:rsidR="003F0E5B" w:rsidDel="00B54B7A" w:rsidRDefault="003F0E5B" w:rsidP="001C2854">
            <w:pPr>
              <w:pStyle w:val="SRTableList1"/>
              <w:numPr>
                <w:ilvl w:val="0"/>
                <w:numId w:val="0"/>
              </w:numPr>
              <w:spacing w:before="120"/>
              <w:rPr>
                <w:ins w:id="272" w:author="Adam Jenkins" w:date="2024-03-24T15:52:00Z"/>
                <w:del w:id="273" w:author="Adam Jenkins [2]" w:date="2024-03-25T11:46:00Z"/>
                <w:color w:val="FF0000"/>
                <w:szCs w:val="20"/>
              </w:rPr>
            </w:pPr>
            <w:r w:rsidRPr="001C2854">
              <w:rPr>
                <w:color w:val="FF0000"/>
                <w:szCs w:val="20"/>
              </w:rPr>
              <w:t>In future financial year</w:t>
            </w:r>
            <w:ins w:id="274" w:author="Adam Jenkins [2]" w:date="2024-03-25T11:46:00Z">
              <w:r w:rsidR="00B54B7A">
                <w:rPr>
                  <w:b/>
                  <w:szCs w:val="20"/>
                </w:rPr>
                <w:t>s the development of client-facing code and repo</w:t>
              </w:r>
            </w:ins>
            <w:ins w:id="275" w:author="Adam Jenkins [2]" w:date="2024-03-25T11:47:00Z">
              <w:r w:rsidR="00B54B7A">
                <w:rPr>
                  <w:b/>
                  <w:szCs w:val="20"/>
                </w:rPr>
                <w:t>r</w:t>
              </w:r>
            </w:ins>
            <w:ins w:id="276" w:author="Adam Jenkins [2]" w:date="2024-03-25T11:46:00Z">
              <w:r w:rsidR="00B54B7A">
                <w:rPr>
                  <w:b/>
                  <w:szCs w:val="20"/>
                </w:rPr>
                <w:t>ting systems would need to be examined, and in particular</w:t>
              </w:r>
            </w:ins>
            <w:ins w:id="277" w:author="Adam Jenkins [2]" w:date="2024-03-25T11:47:00Z">
              <w:r w:rsidR="00B54B7A">
                <w:rPr>
                  <w:b/>
                  <w:szCs w:val="20"/>
                </w:rPr>
                <w:t xml:space="preserve"> more work would need to be conducted on potential scalability and performance concerns.</w:t>
              </w:r>
            </w:ins>
            <w:del w:id="278" w:author="Adam Jenkins [2]" w:date="2024-03-25T11:46:00Z">
              <w:r w:rsidRPr="001C2854" w:rsidDel="00B54B7A">
                <w:rPr>
                  <w:color w:val="FF0000"/>
                  <w:szCs w:val="20"/>
                </w:rPr>
                <w:delText>s…</w:delText>
              </w:r>
            </w:del>
          </w:p>
          <w:p w14:paraId="0C14CA16" w14:textId="562694B0" w:rsidR="009F6F8A" w:rsidRPr="001C2854" w:rsidRDefault="009F6F8A" w:rsidP="001C2854">
            <w:pPr>
              <w:pStyle w:val="SRTableList1"/>
              <w:numPr>
                <w:ilvl w:val="0"/>
                <w:numId w:val="0"/>
              </w:numPr>
              <w:spacing w:before="120"/>
              <w:rPr>
                <w:b/>
                <w:szCs w:val="20"/>
              </w:rPr>
            </w:pPr>
            <w:ins w:id="279" w:author="Adam Jenkins" w:date="2024-03-24T15:52:00Z">
              <w:del w:id="280" w:author="Adam Jenkins [2]" w:date="2024-03-25T11:46:00Z">
                <w:r w:rsidDel="00B54B7A">
                  <w:rPr>
                    <w:b/>
                    <w:szCs w:val="20"/>
                  </w:rPr>
                  <w:delText>Client systems, scale, etc</w:delText>
                </w:r>
              </w:del>
            </w:ins>
          </w:p>
        </w:tc>
      </w:tr>
    </w:tbl>
    <w:p w14:paraId="3637F872" w14:textId="77777777" w:rsidR="003F0E5B" w:rsidRDefault="003F0E5B" w:rsidP="001C2854">
      <w:pPr>
        <w:spacing w:before="120"/>
      </w:pPr>
    </w:p>
    <w:tbl>
      <w:tblPr>
        <w:tblW w:w="5000" w:type="pct"/>
        <w:jc w:val="center"/>
        <w:tblLook w:val="04A0" w:firstRow="1" w:lastRow="0" w:firstColumn="1" w:lastColumn="0" w:noHBand="0" w:noVBand="1"/>
      </w:tblPr>
      <w:tblGrid>
        <w:gridCol w:w="6051"/>
        <w:gridCol w:w="1522"/>
        <w:gridCol w:w="1443"/>
      </w:tblGrid>
      <w:tr w:rsidR="003F0E5B" w:rsidRPr="00055496" w14:paraId="166A481A" w14:textId="77777777" w:rsidTr="00376274">
        <w:trPr>
          <w:trHeight w:hRule="exact" w:val="493"/>
          <w:jc w:val="center"/>
        </w:trPr>
        <w:tc>
          <w:tcPr>
            <w:tcW w:w="5000" w:type="pct"/>
            <w:gridSpan w:val="3"/>
            <w:tcBorders>
              <w:top w:val="single" w:sz="4" w:space="0" w:color="000000"/>
              <w:left w:val="single" w:sz="4" w:space="0" w:color="auto"/>
              <w:bottom w:val="single" w:sz="4" w:space="0" w:color="000000"/>
              <w:right w:val="single" w:sz="4" w:space="0" w:color="000000"/>
            </w:tcBorders>
            <w:shd w:val="clear" w:color="auto" w:fill="B6DDE8" w:themeFill="accent5" w:themeFillTint="66"/>
            <w:vAlign w:val="center"/>
          </w:tcPr>
          <w:p w14:paraId="20FFF517" w14:textId="77777777" w:rsidR="003F0E5B" w:rsidRPr="00055496" w:rsidRDefault="003F0E5B" w:rsidP="001C2854">
            <w:pPr>
              <w:pStyle w:val="Coresupporttableheading"/>
              <w:spacing w:before="120" w:after="120"/>
            </w:pPr>
            <w:r w:rsidRPr="00055496">
              <w:t>Core Activities Description</w:t>
            </w:r>
          </w:p>
        </w:tc>
      </w:tr>
      <w:tr w:rsidR="001C2854" w:rsidRPr="00055496" w14:paraId="7C64279F" w14:textId="77777777" w:rsidTr="001C2854">
        <w:trPr>
          <w:trHeight w:hRule="exact" w:val="1020"/>
          <w:jc w:val="center"/>
        </w:trPr>
        <w:tc>
          <w:tcPr>
            <w:tcW w:w="3356"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065CD1A2" w14:textId="74A8626F" w:rsidR="001C2854" w:rsidRPr="00055496" w:rsidRDefault="001C2854" w:rsidP="001C2854">
            <w:pPr>
              <w:pStyle w:val="Coresupporttableheading"/>
              <w:spacing w:before="120" w:after="120"/>
              <w:jc w:val="left"/>
              <w:rPr>
                <w:sz w:val="20"/>
                <w:szCs w:val="20"/>
              </w:rPr>
            </w:pPr>
            <w:r w:rsidRPr="16A0FC83">
              <w:rPr>
                <w:sz w:val="20"/>
                <w:szCs w:val="20"/>
              </w:rPr>
              <w:t xml:space="preserve">Core Activity 3: Design, development and testing of a methodology for redirecting browser users to render a blocked site on a remote secure rendering service </w:t>
            </w:r>
          </w:p>
        </w:tc>
        <w:tc>
          <w:tcPr>
            <w:tcW w:w="844" w:type="pct"/>
            <w:tcBorders>
              <w:top w:val="single" w:sz="4" w:space="0" w:color="000000"/>
              <w:left w:val="single" w:sz="4" w:space="0" w:color="000000"/>
              <w:bottom w:val="single" w:sz="4" w:space="0" w:color="000000"/>
              <w:right w:val="single" w:sz="4" w:space="0" w:color="auto"/>
            </w:tcBorders>
            <w:shd w:val="clear" w:color="auto" w:fill="FFFFFF" w:themeFill="background1"/>
            <w:vAlign w:val="center"/>
            <w:hideMark/>
          </w:tcPr>
          <w:p w14:paraId="5ED69783" w14:textId="77777777" w:rsidR="001C2854" w:rsidRPr="00055496" w:rsidRDefault="001C2854" w:rsidP="001C2854">
            <w:pPr>
              <w:pStyle w:val="Coresupporttableheading"/>
              <w:spacing w:before="120" w:after="120"/>
              <w:rPr>
                <w:sz w:val="20"/>
                <w:szCs w:val="20"/>
              </w:rPr>
            </w:pPr>
            <w:r w:rsidRPr="00055496">
              <w:rPr>
                <w:sz w:val="20"/>
                <w:szCs w:val="20"/>
              </w:rPr>
              <w:t xml:space="preserve">Start date: </w:t>
            </w:r>
          </w:p>
          <w:p w14:paraId="6A807FC9" w14:textId="697F7599" w:rsidR="001C2854" w:rsidRPr="00055496" w:rsidRDefault="001C2854" w:rsidP="001C2854">
            <w:pPr>
              <w:pStyle w:val="Coresupporttableheading"/>
              <w:spacing w:before="120" w:after="120"/>
              <w:rPr>
                <w:sz w:val="20"/>
                <w:szCs w:val="20"/>
              </w:rPr>
            </w:pPr>
            <w:r w:rsidRPr="00055496">
              <w:rPr>
                <w:sz w:val="20"/>
                <w:szCs w:val="20"/>
              </w:rPr>
              <w:t>Jul 202</w:t>
            </w:r>
            <w:r>
              <w:rPr>
                <w:sz w:val="20"/>
                <w:szCs w:val="20"/>
              </w:rPr>
              <w:t>1</w:t>
            </w:r>
          </w:p>
        </w:tc>
        <w:tc>
          <w:tcPr>
            <w:tcW w:w="800"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5EB33D6D" w14:textId="77777777" w:rsidR="001C2854" w:rsidRPr="00055496" w:rsidRDefault="001C2854" w:rsidP="001C2854">
            <w:pPr>
              <w:pStyle w:val="Coresupporttableheading"/>
              <w:spacing w:before="120" w:after="120"/>
              <w:rPr>
                <w:sz w:val="20"/>
                <w:szCs w:val="20"/>
              </w:rPr>
            </w:pPr>
            <w:r w:rsidRPr="00055496">
              <w:rPr>
                <w:sz w:val="20"/>
                <w:szCs w:val="20"/>
              </w:rPr>
              <w:t xml:space="preserve">End date: </w:t>
            </w:r>
          </w:p>
          <w:p w14:paraId="1D485EA8" w14:textId="77777777" w:rsidR="001C2854" w:rsidRPr="00055496" w:rsidRDefault="001C2854" w:rsidP="001C2854">
            <w:pPr>
              <w:pStyle w:val="Coresupporttableheading"/>
              <w:spacing w:before="120" w:after="120"/>
              <w:rPr>
                <w:sz w:val="20"/>
                <w:szCs w:val="20"/>
              </w:rPr>
            </w:pPr>
            <w:r w:rsidRPr="00055496">
              <w:rPr>
                <w:sz w:val="20"/>
                <w:szCs w:val="20"/>
              </w:rPr>
              <w:t>Jun 202</w:t>
            </w:r>
            <w:r>
              <w:rPr>
                <w:sz w:val="20"/>
                <w:szCs w:val="20"/>
              </w:rPr>
              <w:t>3</w:t>
            </w:r>
          </w:p>
        </w:tc>
      </w:tr>
      <w:tr w:rsidR="003F0E5B" w:rsidRPr="00710019" w14:paraId="1F8FC5EE" w14:textId="77777777" w:rsidTr="00376274">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hideMark/>
          </w:tcPr>
          <w:p w14:paraId="295101BD" w14:textId="77777777" w:rsidR="003F0E5B" w:rsidRPr="001C2854" w:rsidRDefault="003F0E5B" w:rsidP="001C2854">
            <w:pPr>
              <w:pStyle w:val="Tabletext"/>
              <w:spacing w:before="120"/>
              <w:rPr>
                <w:szCs w:val="20"/>
              </w:rPr>
            </w:pPr>
            <w:r w:rsidRPr="001C2854">
              <w:rPr>
                <w:b/>
                <w:szCs w:val="20"/>
              </w:rPr>
              <w:t>What was the hypothesis? (50 – 4,000 characters):</w:t>
            </w:r>
            <w:r w:rsidRPr="001C2854">
              <w:rPr>
                <w:szCs w:val="20"/>
              </w:rPr>
              <w:t xml:space="preserve"> </w:t>
            </w:r>
          </w:p>
          <w:p w14:paraId="3E1A8A38" w14:textId="77777777" w:rsidR="001C2854" w:rsidRPr="001C2854" w:rsidRDefault="001C2854" w:rsidP="001C2854">
            <w:pPr>
              <w:pStyle w:val="Tabletext"/>
              <w:spacing w:before="120"/>
              <w:rPr>
                <w:szCs w:val="20"/>
              </w:rPr>
            </w:pPr>
            <w:r w:rsidRPr="001C2854">
              <w:rPr>
                <w:szCs w:val="20"/>
              </w:rPr>
              <w:t xml:space="preserve">While internet access always carries some degree of risk, there are lists of IP addresses and domain names that can identify high-risk websites. However, it is often difficult to advise or stop a user from accessing a dangerous website, as the web request is typically encrypted through HTTPS. A Man-in-the-middle (MITM) attack is where a malicious actor or logic is positioned </w:t>
            </w:r>
            <w:r w:rsidRPr="001C2854">
              <w:rPr>
                <w:szCs w:val="20"/>
              </w:rPr>
              <w:lastRenderedPageBreak/>
              <w:t xml:space="preserve">between a user and an application, and impersonates one of the parties, making it appear as if a normal exchange of information is underway. The attack allows secret information (such as usernames or passwords) to be extracted from the network traffic. MITM techniques may break security protocols and be stopped as techniques become generally known, while shared key methods can expose trusted communications to end-users, which is generally not desirable. </w:t>
            </w:r>
          </w:p>
          <w:p w14:paraId="1B35601C" w14:textId="77777777" w:rsidR="001C2854" w:rsidRPr="001C2854" w:rsidRDefault="001C2854" w:rsidP="001C2854">
            <w:pPr>
              <w:pStyle w:val="Tabletext"/>
              <w:spacing w:before="120"/>
              <w:rPr>
                <w:szCs w:val="20"/>
              </w:rPr>
            </w:pPr>
            <w:r w:rsidRPr="001C2854">
              <w:rPr>
                <w:szCs w:val="20"/>
              </w:rPr>
              <w:t>It is hypothesised that, to address this issue, a technique using a web plug-in for a browser, possibly shared between multiple browsers, can be developed to allow checking of a URL's risk level before accessing it. Additionally, if a site is deemed dangerous, redirection to a renderer can be employed to display the page safely. The task is to combine URL access, risk checking, and redirection to ensure safe browsing practices while maintaining end-user privacy and security. By implementing such a system, users and organizations can more effectively manage risk and minimize the potential for harmful website access.</w:t>
            </w:r>
          </w:p>
          <w:p w14:paraId="69B4DCE0" w14:textId="77777777" w:rsidR="001C2854" w:rsidRPr="001C2854" w:rsidRDefault="001C2854" w:rsidP="001C2854">
            <w:pPr>
              <w:pStyle w:val="Tabletext"/>
              <w:spacing w:before="120"/>
              <w:rPr>
                <w:szCs w:val="20"/>
              </w:rPr>
            </w:pPr>
            <w:r w:rsidRPr="001C2854">
              <w:rPr>
                <w:szCs w:val="20"/>
              </w:rPr>
              <w:t>The success of this development is determined via the following:</w:t>
            </w:r>
          </w:p>
          <w:p w14:paraId="5A8A5AE2" w14:textId="0E5E7072" w:rsidR="001C2854" w:rsidRPr="001C2854" w:rsidRDefault="001C2854" w:rsidP="001C2854">
            <w:pPr>
              <w:pStyle w:val="Tabletext"/>
              <w:numPr>
                <w:ilvl w:val="0"/>
                <w:numId w:val="34"/>
              </w:numPr>
              <w:spacing w:before="120"/>
              <w:rPr>
                <w:szCs w:val="20"/>
              </w:rPr>
            </w:pPr>
            <w:r w:rsidRPr="001C2854">
              <w:rPr>
                <w:szCs w:val="20"/>
              </w:rPr>
              <w:t xml:space="preserve">The ability to access the web address </w:t>
            </w:r>
            <w:r w:rsidR="004E1FD3">
              <w:rPr>
                <w:szCs w:val="20"/>
              </w:rPr>
              <w:t>must</w:t>
            </w:r>
            <w:r w:rsidRPr="001C2854">
              <w:rPr>
                <w:szCs w:val="20"/>
              </w:rPr>
              <w:t xml:space="preserve"> not delay the process by &gt; 250ms;</w:t>
            </w:r>
          </w:p>
          <w:p w14:paraId="08CD8452" w14:textId="77777777" w:rsidR="001C2854" w:rsidRPr="001C2854" w:rsidRDefault="001C2854" w:rsidP="001C2854">
            <w:pPr>
              <w:pStyle w:val="Tabletext"/>
              <w:numPr>
                <w:ilvl w:val="0"/>
                <w:numId w:val="34"/>
              </w:numPr>
              <w:spacing w:before="120"/>
              <w:rPr>
                <w:szCs w:val="20"/>
              </w:rPr>
            </w:pPr>
            <w:r w:rsidRPr="001C2854">
              <w:rPr>
                <w:szCs w:val="20"/>
              </w:rPr>
              <w:t>The testing of the URL must be completed with 500ms on average and never &gt; 1.5secs;</w:t>
            </w:r>
          </w:p>
          <w:p w14:paraId="5AC3126B" w14:textId="77777777" w:rsidR="001C2854" w:rsidRPr="001C2854" w:rsidRDefault="001C2854" w:rsidP="001C2854">
            <w:pPr>
              <w:pStyle w:val="Tabletext"/>
              <w:numPr>
                <w:ilvl w:val="0"/>
                <w:numId w:val="34"/>
              </w:numPr>
              <w:spacing w:before="120"/>
              <w:rPr>
                <w:szCs w:val="20"/>
              </w:rPr>
            </w:pPr>
            <w:r w:rsidRPr="001C2854">
              <w:rPr>
                <w:szCs w:val="20"/>
              </w:rPr>
              <w:t>The authentication process must not delay the request by &gt; 500ms and only be applied at the first request or after an hour;</w:t>
            </w:r>
          </w:p>
          <w:p w14:paraId="725DB36B" w14:textId="61BE40A6" w:rsidR="001C2854" w:rsidRPr="001C2854" w:rsidRDefault="001C2854" w:rsidP="001C2854">
            <w:pPr>
              <w:pStyle w:val="Tabletext"/>
              <w:numPr>
                <w:ilvl w:val="0"/>
                <w:numId w:val="34"/>
              </w:numPr>
              <w:spacing w:before="120"/>
              <w:rPr>
                <w:szCs w:val="20"/>
              </w:rPr>
            </w:pPr>
            <w:r w:rsidRPr="001C2854">
              <w:rPr>
                <w:szCs w:val="20"/>
              </w:rPr>
              <w:t>The render must give indications that it is being used and respond within 5 secs of the request.</w:t>
            </w:r>
          </w:p>
          <w:p w14:paraId="101F65C4" w14:textId="1942D24C" w:rsidR="003F0E5B" w:rsidRPr="001C2854" w:rsidRDefault="003F0E5B" w:rsidP="001C2854">
            <w:pPr>
              <w:pStyle w:val="Tabletext"/>
              <w:spacing w:before="120"/>
              <w:rPr>
                <w:color w:val="FF0000"/>
                <w:szCs w:val="20"/>
              </w:rPr>
            </w:pPr>
            <w:r w:rsidRPr="00603DD9">
              <w:rPr>
                <w:color w:val="984806" w:themeColor="accent6" w:themeShade="80"/>
                <w:szCs w:val="20"/>
                <w:shd w:val="clear" w:color="auto" w:fill="FFFFFF"/>
              </w:rPr>
              <w:t xml:space="preserve">In </w:t>
            </w:r>
            <w:r w:rsidR="004E1FD3" w:rsidRPr="00603DD9">
              <w:rPr>
                <w:color w:val="984806" w:themeColor="accent6" w:themeShade="80"/>
                <w:szCs w:val="20"/>
                <w:shd w:val="clear" w:color="auto" w:fill="FFFFFF"/>
              </w:rPr>
              <w:t>the first year</w:t>
            </w:r>
            <w:r w:rsidRPr="00603DD9">
              <w:rPr>
                <w:color w:val="984806" w:themeColor="accent6" w:themeShade="80"/>
                <w:szCs w:val="20"/>
                <w:shd w:val="clear" w:color="auto" w:fill="FFFFFF"/>
              </w:rPr>
              <w:t xml:space="preserve"> work focussed on</w:t>
            </w:r>
            <w:r w:rsidR="004E1FD3" w:rsidRPr="00603DD9">
              <w:rPr>
                <w:color w:val="984806" w:themeColor="accent6" w:themeShade="80"/>
                <w:szCs w:val="20"/>
                <w:shd w:val="clear" w:color="auto" w:fill="FFFFFF"/>
              </w:rPr>
              <w:t xml:space="preserve"> developing and producing a database and access method with basic tools to test and evaluate speed and reliability of data. All results showed significant </w:t>
            </w:r>
            <w:r w:rsidR="00603DD9" w:rsidRPr="00603DD9">
              <w:rPr>
                <w:color w:val="984806" w:themeColor="accent6" w:themeShade="80"/>
                <w:szCs w:val="20"/>
                <w:shd w:val="clear" w:color="auto" w:fill="FFFFFF"/>
              </w:rPr>
              <w:t>opportunity</w:t>
            </w:r>
            <w:r w:rsidR="004E1FD3" w:rsidRPr="00603DD9">
              <w:rPr>
                <w:color w:val="984806" w:themeColor="accent6" w:themeShade="80"/>
                <w:szCs w:val="20"/>
                <w:shd w:val="clear" w:color="auto" w:fill="FFFFFF"/>
              </w:rPr>
              <w:t xml:space="preserve"> for the </w:t>
            </w:r>
            <w:r w:rsidR="00603DD9" w:rsidRPr="00603DD9">
              <w:rPr>
                <w:color w:val="984806" w:themeColor="accent6" w:themeShade="80"/>
                <w:szCs w:val="20"/>
                <w:shd w:val="clear" w:color="auto" w:fill="FFFFFF"/>
              </w:rPr>
              <w:t xml:space="preserve">approach to scale and provide considerable value for client software. The second year we have focused on how to use the data with clients in Windows, Linux, Unix (BSD </w:t>
            </w:r>
            <w:proofErr w:type="spellStart"/>
            <w:r w:rsidR="00603DD9" w:rsidRPr="00603DD9">
              <w:rPr>
                <w:color w:val="984806" w:themeColor="accent6" w:themeShade="80"/>
                <w:szCs w:val="20"/>
                <w:shd w:val="clear" w:color="auto" w:fill="FFFFFF"/>
              </w:rPr>
              <w:t>PfSense</w:t>
            </w:r>
            <w:proofErr w:type="spellEnd"/>
            <w:r w:rsidR="00603DD9" w:rsidRPr="00603DD9">
              <w:rPr>
                <w:color w:val="984806" w:themeColor="accent6" w:themeShade="80"/>
                <w:szCs w:val="20"/>
                <w:shd w:val="clear" w:color="auto" w:fill="FFFFFF"/>
              </w:rPr>
              <w:t xml:space="preserve">). </w:t>
            </w:r>
          </w:p>
        </w:tc>
      </w:tr>
      <w:tr w:rsidR="003F0E5B" w:rsidRPr="007147A4" w14:paraId="20074ED3" w14:textId="77777777" w:rsidTr="00376274">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69A8F800" w14:textId="77777777" w:rsidR="003F0E5B" w:rsidRPr="001C2854" w:rsidRDefault="003F0E5B" w:rsidP="001C2854">
            <w:pPr>
              <w:pStyle w:val="Tabletext"/>
              <w:spacing w:before="120"/>
              <w:rPr>
                <w:b/>
                <w:szCs w:val="20"/>
              </w:rPr>
            </w:pPr>
            <w:r w:rsidRPr="001C2854">
              <w:rPr>
                <w:b/>
                <w:szCs w:val="20"/>
              </w:rPr>
              <w:lastRenderedPageBreak/>
              <w:t>Did you conduct this core activity for a substantial purpose of generating new knowledge?</w:t>
            </w:r>
          </w:p>
          <w:p w14:paraId="123F0F37" w14:textId="77777777" w:rsidR="003F0E5B" w:rsidRPr="001C2854" w:rsidRDefault="003F0E5B" w:rsidP="001C2854">
            <w:pPr>
              <w:pStyle w:val="Tabletext"/>
              <w:spacing w:before="120"/>
              <w:rPr>
                <w:iCs/>
                <w:szCs w:val="20"/>
              </w:rPr>
            </w:pPr>
            <w:r w:rsidRPr="001C2854">
              <w:rPr>
                <w:iCs/>
                <w:szCs w:val="20"/>
              </w:rPr>
              <w:t>Yes.</w:t>
            </w:r>
          </w:p>
          <w:p w14:paraId="18376416" w14:textId="77777777" w:rsidR="003F0E5B" w:rsidRPr="001C2854" w:rsidRDefault="003F0E5B" w:rsidP="001C2854">
            <w:pPr>
              <w:pStyle w:val="Tabletext"/>
              <w:spacing w:before="120"/>
              <w:rPr>
                <w:b/>
                <w:szCs w:val="20"/>
              </w:rPr>
            </w:pPr>
            <w:r w:rsidRPr="001C2854">
              <w:rPr>
                <w:i/>
                <w:szCs w:val="20"/>
              </w:rPr>
              <w:t>(Populated by default - a core activity must be conducted for at least a substantial purpose of generating new knowledge.)</w:t>
            </w:r>
          </w:p>
        </w:tc>
      </w:tr>
      <w:tr w:rsidR="003F0E5B" w:rsidRPr="007147A4" w14:paraId="08F092CB" w14:textId="77777777" w:rsidTr="00376274">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5367BC48" w14:textId="77777777" w:rsidR="003F0E5B" w:rsidRPr="001C2854" w:rsidRDefault="003F0E5B" w:rsidP="001C2854">
            <w:pPr>
              <w:pStyle w:val="Tabletext"/>
              <w:spacing w:before="120"/>
              <w:rPr>
                <w:b/>
                <w:szCs w:val="20"/>
              </w:rPr>
            </w:pPr>
            <w:r w:rsidRPr="001C2854">
              <w:rPr>
                <w:b/>
                <w:szCs w:val="20"/>
              </w:rPr>
              <w:t>What new knowledge was this core activity intended to produce? (50 – 1,000 characters):</w:t>
            </w:r>
          </w:p>
          <w:p w14:paraId="1790E1CE" w14:textId="77777777" w:rsidR="001C2854" w:rsidRPr="001C2854" w:rsidRDefault="001C2854" w:rsidP="001C2854">
            <w:pPr>
              <w:pStyle w:val="Tabletext"/>
              <w:spacing w:before="120"/>
              <w:rPr>
                <w:szCs w:val="20"/>
              </w:rPr>
            </w:pPr>
            <w:r w:rsidRPr="001C2854">
              <w:rPr>
                <w:szCs w:val="20"/>
              </w:rPr>
              <w:t>New knowledge is generated in the form of a system to prompt the remote render of a site, to avoid MITM alerts. The approach allows for a consolidation of function in a single client, separates between the environment for management and data flow, enables a common logging system for all actions, focuses functionality on the client software, adds to the security of the services, and adds functionality to the client.</w:t>
            </w:r>
          </w:p>
          <w:p w14:paraId="622C788B" w14:textId="3C03C796" w:rsidR="007B1461" w:rsidRDefault="003F0E5B" w:rsidP="001C2854">
            <w:pPr>
              <w:pStyle w:val="Tabletext"/>
              <w:spacing w:before="120"/>
              <w:rPr>
                <w:ins w:id="281" w:author="Adam Jenkins [2]" w:date="2024-03-25T12:06:00Z"/>
                <w:color w:val="FF0000"/>
                <w:szCs w:val="20"/>
              </w:rPr>
            </w:pPr>
            <w:commentRangeStart w:id="282"/>
            <w:r w:rsidRPr="001C2854">
              <w:rPr>
                <w:color w:val="FF0000"/>
                <w:szCs w:val="20"/>
              </w:rPr>
              <w:t xml:space="preserve">Additional new knowledge </w:t>
            </w:r>
            <w:commentRangeEnd w:id="282"/>
            <w:r w:rsidRPr="001C2854">
              <w:rPr>
                <w:rStyle w:val="CommentReference"/>
                <w:sz w:val="20"/>
                <w:szCs w:val="20"/>
              </w:rPr>
              <w:commentReference w:id="282"/>
            </w:r>
            <w:r w:rsidRPr="001C2854">
              <w:rPr>
                <w:color w:val="FF0000"/>
                <w:szCs w:val="20"/>
              </w:rPr>
              <w:t>sought to be generated from experimentation conducted in FY23 include</w:t>
            </w:r>
            <w:ins w:id="283" w:author="Adam Jenkins [2]" w:date="2024-03-25T12:06:00Z">
              <w:r w:rsidR="007B1461">
                <w:rPr>
                  <w:color w:val="FF0000"/>
                  <w:szCs w:val="20"/>
                </w:rPr>
                <w:t xml:space="preserve">s the extent by which browsers working under Manifest V2 and Manifest V3 are able to intercept </w:t>
              </w:r>
            </w:ins>
            <w:ins w:id="284" w:author="Adam Jenkins [2]" w:date="2024-03-25T12:07:00Z">
              <w:r w:rsidR="007B1461">
                <w:rPr>
                  <w:color w:val="FF0000"/>
                  <w:szCs w:val="20"/>
                </w:rPr>
                <w:t>U</w:t>
              </w:r>
            </w:ins>
            <w:ins w:id="285" w:author="Adam Jenkins [2]" w:date="2024-03-25T12:06:00Z">
              <w:r w:rsidR="007B1461">
                <w:rPr>
                  <w:color w:val="FF0000"/>
                  <w:szCs w:val="20"/>
                </w:rPr>
                <w:t>RLs prior to content being downloaded</w:t>
              </w:r>
            </w:ins>
            <w:ins w:id="286" w:author="Adam Jenkins [2]" w:date="2024-03-25T12:07:00Z">
              <w:r w:rsidR="007B1461">
                <w:rPr>
                  <w:color w:val="FF0000"/>
                  <w:szCs w:val="20"/>
                </w:rPr>
                <w:t xml:space="preserve"> and a computer being put at risk; if it is possible to </w:t>
              </w:r>
            </w:ins>
            <w:ins w:id="287" w:author="Adam Jenkins [2]" w:date="2024-03-25T12:08:00Z">
              <w:r w:rsidR="007B1461">
                <w:rPr>
                  <w:color w:val="FF0000"/>
                  <w:szCs w:val="20"/>
                </w:rPr>
                <w:t>confirm the safety or otherwise of URLs prior to downloading</w:t>
              </w:r>
            </w:ins>
            <w:ins w:id="288" w:author="Adam Jenkins [2]" w:date="2024-03-25T12:09:00Z">
              <w:r w:rsidR="007B1461">
                <w:rPr>
                  <w:color w:val="FF0000"/>
                  <w:szCs w:val="20"/>
                </w:rPr>
                <w:t>;</w:t>
              </w:r>
            </w:ins>
            <w:ins w:id="289" w:author="Adam Jenkins [2]" w:date="2024-03-25T12:08:00Z">
              <w:r w:rsidR="007B1461">
                <w:rPr>
                  <w:color w:val="FF0000"/>
                  <w:szCs w:val="20"/>
                </w:rPr>
                <w:t xml:space="preserve"> and if the approach used in Manifest V2 can subsequently be incorporated into Manife</w:t>
              </w:r>
            </w:ins>
            <w:ins w:id="290" w:author="Adam Jenkins [2]" w:date="2024-03-25T12:09:00Z">
              <w:r w:rsidR="007B1461">
                <w:rPr>
                  <w:color w:val="FF0000"/>
                  <w:szCs w:val="20"/>
                </w:rPr>
                <w:t>s</w:t>
              </w:r>
            </w:ins>
            <w:ins w:id="291" w:author="Adam Jenkins [2]" w:date="2024-03-25T12:08:00Z">
              <w:r w:rsidR="007B1461">
                <w:rPr>
                  <w:color w:val="FF0000"/>
                  <w:szCs w:val="20"/>
                </w:rPr>
                <w:t xml:space="preserve">t </w:t>
              </w:r>
            </w:ins>
            <w:ins w:id="292" w:author="Adam Jenkins [2]" w:date="2024-03-25T12:09:00Z">
              <w:r w:rsidR="007B1461">
                <w:rPr>
                  <w:color w:val="FF0000"/>
                  <w:szCs w:val="20"/>
                </w:rPr>
                <w:t>V3.</w:t>
              </w:r>
            </w:ins>
            <w:ins w:id="293" w:author="Adam Jenkins [2]" w:date="2024-03-25T12:11:00Z">
              <w:r w:rsidR="007B1461">
                <w:rPr>
                  <w:color w:val="FF0000"/>
                  <w:szCs w:val="20"/>
                </w:rPr>
                <w:t xml:space="preserve"> If the answer to Manifest V2’s conversion to Manifest V3 was no, alternative solutions would be developed such that the same level of </w:t>
              </w:r>
            </w:ins>
            <w:ins w:id="294" w:author="Adam Jenkins [2]" w:date="2024-03-25T12:12:00Z">
              <w:r w:rsidR="007B1461">
                <w:rPr>
                  <w:color w:val="FF0000"/>
                  <w:szCs w:val="20"/>
                </w:rPr>
                <w:t>protection could be provided within the Manifest V3 framework using alternative approaches.</w:t>
              </w:r>
            </w:ins>
          </w:p>
          <w:p w14:paraId="67818B24" w14:textId="6AB646B4" w:rsidR="003F0E5B" w:rsidDel="007B1461" w:rsidRDefault="003F0E5B" w:rsidP="001C2854">
            <w:pPr>
              <w:pStyle w:val="Tabletext"/>
              <w:spacing w:before="120"/>
              <w:rPr>
                <w:ins w:id="295" w:author="Adam Jenkins" w:date="2024-03-24T15:54:00Z"/>
                <w:del w:id="296" w:author="Adam Jenkins [2]" w:date="2024-03-25T12:09:00Z"/>
                <w:color w:val="FF0000"/>
                <w:szCs w:val="20"/>
              </w:rPr>
            </w:pPr>
            <w:del w:id="297" w:author="Adam Jenkins [2]" w:date="2024-03-25T12:06:00Z">
              <w:r w:rsidRPr="001C2854" w:rsidDel="007B1461">
                <w:rPr>
                  <w:color w:val="FF0000"/>
                  <w:szCs w:val="20"/>
                </w:rPr>
                <w:delText>s…</w:delText>
              </w:r>
              <w:r w:rsidR="00603DD9" w:rsidDel="007B1461">
                <w:rPr>
                  <w:color w:val="FF0000"/>
                  <w:szCs w:val="20"/>
                </w:rPr>
                <w:delText xml:space="preserve"> </w:delText>
              </w:r>
            </w:del>
            <w:del w:id="298" w:author="Adam Jenkins [2]" w:date="2024-03-25T12:09:00Z">
              <w:r w:rsidR="00603DD9" w:rsidDel="007B1461">
                <w:rPr>
                  <w:color w:val="FF0000"/>
                  <w:szCs w:val="20"/>
                </w:rPr>
                <w:delText xml:space="preserve">- Core knowlege gained included groupings of classifications, sites that focus on identifying bad sites, Sites that focus on most active and clean sites used, </w:delText>
              </w:r>
            </w:del>
          </w:p>
          <w:p w14:paraId="4EF4305F" w14:textId="6DC36797" w:rsidR="009F6F8A" w:rsidRPr="001C2854" w:rsidRDefault="009F6F8A" w:rsidP="001C2854">
            <w:pPr>
              <w:pStyle w:val="Tabletext"/>
              <w:spacing w:before="120"/>
              <w:rPr>
                <w:bCs/>
                <w:szCs w:val="20"/>
              </w:rPr>
            </w:pPr>
            <w:ins w:id="299" w:author="Adam Jenkins" w:date="2024-03-24T15:54:00Z">
              <w:del w:id="300" w:author="Adam Jenkins [2]" w:date="2024-03-25T12:09:00Z">
                <w:r w:rsidDel="007B1461">
                  <w:rPr>
                    <w:bCs/>
                    <w:color w:val="FF0000"/>
                    <w:szCs w:val="20"/>
                  </w:rPr>
                  <w:delText>Adam 200+</w:delText>
                </w:r>
              </w:del>
            </w:ins>
          </w:p>
        </w:tc>
      </w:tr>
      <w:tr w:rsidR="003F0E5B" w:rsidRPr="007147A4" w14:paraId="7373E433"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103C26E7" w14:textId="77777777" w:rsidR="003F0E5B" w:rsidRPr="001C2854" w:rsidRDefault="003F0E5B" w:rsidP="001C2854">
            <w:pPr>
              <w:pStyle w:val="Tabletext"/>
              <w:spacing w:before="120"/>
              <w:rPr>
                <w:b/>
                <w:szCs w:val="20"/>
              </w:rPr>
            </w:pPr>
            <w:r w:rsidRPr="001C2854">
              <w:rPr>
                <w:b/>
                <w:szCs w:val="20"/>
              </w:rPr>
              <w:lastRenderedPageBreak/>
              <w:t>How did the company determine that the outcome could not be known in advance?</w:t>
            </w:r>
          </w:p>
          <w:p w14:paraId="6EAD2563" w14:textId="77777777" w:rsidR="003F0E5B" w:rsidRPr="001C2854" w:rsidRDefault="003F0E5B" w:rsidP="001C2854">
            <w:pPr>
              <w:pStyle w:val="SRTableList1"/>
              <w:numPr>
                <w:ilvl w:val="0"/>
                <w:numId w:val="27"/>
              </w:numPr>
              <w:spacing w:before="120"/>
              <w:rPr>
                <w:szCs w:val="20"/>
              </w:rPr>
            </w:pPr>
            <w:r w:rsidRPr="001C2854">
              <w:rPr>
                <w:szCs w:val="20"/>
              </w:rPr>
              <w:t>There was no applicable information in scientific, technical, or professional literature or patents:</w:t>
            </w:r>
          </w:p>
          <w:p w14:paraId="03802D05" w14:textId="2C334D5D" w:rsidR="003F0E5B" w:rsidRPr="001C2854" w:rsidRDefault="003F0E5B" w:rsidP="001C2854">
            <w:pPr>
              <w:pStyle w:val="SRTableList1"/>
              <w:numPr>
                <w:ilvl w:val="1"/>
                <w:numId w:val="27"/>
              </w:numPr>
              <w:spacing w:before="120"/>
              <w:rPr>
                <w:color w:val="FF0000"/>
                <w:szCs w:val="20"/>
              </w:rPr>
            </w:pPr>
            <w:r w:rsidRPr="001C2854">
              <w:rPr>
                <w:color w:val="FF0000"/>
                <w:szCs w:val="20"/>
              </w:rPr>
              <w:t xml:space="preserve">True </w:t>
            </w:r>
          </w:p>
          <w:p w14:paraId="674BDB93" w14:textId="77777777" w:rsidR="003F0E5B" w:rsidRPr="001C2854" w:rsidRDefault="003F0E5B" w:rsidP="001C2854">
            <w:pPr>
              <w:pStyle w:val="SRTableList1"/>
              <w:numPr>
                <w:ilvl w:val="0"/>
                <w:numId w:val="27"/>
              </w:numPr>
              <w:spacing w:before="120"/>
              <w:rPr>
                <w:szCs w:val="20"/>
              </w:rPr>
            </w:pPr>
            <w:r w:rsidRPr="001C2854">
              <w:rPr>
                <w:szCs w:val="20"/>
              </w:rPr>
              <w:t>Experts in the field provided advice that there wasn’t a solution that could be applied:</w:t>
            </w:r>
          </w:p>
          <w:p w14:paraId="64339089" w14:textId="472BC519" w:rsidR="003F0E5B" w:rsidRPr="001C2854" w:rsidRDefault="003F0E5B" w:rsidP="001C2854">
            <w:pPr>
              <w:pStyle w:val="SRTableList1"/>
              <w:numPr>
                <w:ilvl w:val="1"/>
                <w:numId w:val="27"/>
              </w:numPr>
              <w:spacing w:before="120"/>
              <w:rPr>
                <w:color w:val="FF0000"/>
                <w:szCs w:val="20"/>
              </w:rPr>
            </w:pPr>
            <w:r w:rsidRPr="001C2854">
              <w:rPr>
                <w:color w:val="FF0000"/>
                <w:szCs w:val="20"/>
              </w:rPr>
              <w:t xml:space="preserve">True </w:t>
            </w:r>
          </w:p>
          <w:p w14:paraId="293CB475" w14:textId="77777777" w:rsidR="003F0E5B" w:rsidRPr="001C2854" w:rsidRDefault="003F0E5B" w:rsidP="001C2854">
            <w:pPr>
              <w:pStyle w:val="SRTableList1"/>
              <w:numPr>
                <w:ilvl w:val="0"/>
                <w:numId w:val="27"/>
              </w:numPr>
              <w:spacing w:before="120"/>
              <w:rPr>
                <w:szCs w:val="20"/>
              </w:rPr>
            </w:pPr>
            <w:r w:rsidRPr="001C2854">
              <w:rPr>
                <w:szCs w:val="20"/>
              </w:rPr>
              <w:t>There wasn’t a way to adapt solutions from other companies in, and out of, Australia:</w:t>
            </w:r>
          </w:p>
          <w:p w14:paraId="18E3BA6F" w14:textId="125422E5" w:rsidR="003F0E5B" w:rsidRPr="001C2854" w:rsidRDefault="003F0E5B" w:rsidP="001C2854">
            <w:pPr>
              <w:pStyle w:val="SRTableList1"/>
              <w:numPr>
                <w:ilvl w:val="1"/>
                <w:numId w:val="27"/>
              </w:numPr>
              <w:spacing w:before="120"/>
              <w:rPr>
                <w:szCs w:val="20"/>
              </w:rPr>
            </w:pPr>
            <w:r w:rsidRPr="001C2854">
              <w:rPr>
                <w:color w:val="FF0000"/>
                <w:szCs w:val="20"/>
              </w:rPr>
              <w:t>True</w:t>
            </w:r>
          </w:p>
        </w:tc>
      </w:tr>
      <w:tr w:rsidR="003F0E5B" w:rsidRPr="007147A4" w14:paraId="3ABC7A22"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40067B5A" w14:textId="77777777" w:rsidR="003F0E5B" w:rsidRPr="001C2854" w:rsidRDefault="003F0E5B" w:rsidP="001C2854">
            <w:pPr>
              <w:pStyle w:val="Tabletext"/>
              <w:spacing w:before="120"/>
              <w:rPr>
                <w:b/>
                <w:szCs w:val="20"/>
              </w:rPr>
            </w:pPr>
            <w:r w:rsidRPr="001C2854">
              <w:rPr>
                <w:b/>
                <w:szCs w:val="20"/>
              </w:rPr>
              <w:t>Please explain what sources were investigated, what information was found, and why a competent professional could not have known or determined the outcome in advance (i.e. technical unknowns). (50 – 1,000 characters):</w:t>
            </w:r>
          </w:p>
          <w:p w14:paraId="777DEF22" w14:textId="77777777" w:rsidR="001C2854" w:rsidRPr="001C2854" w:rsidRDefault="001C2854" w:rsidP="001C2854">
            <w:pPr>
              <w:pStyle w:val="Tabletext"/>
              <w:spacing w:before="120"/>
              <w:rPr>
                <w:szCs w:val="20"/>
              </w:rPr>
            </w:pPr>
            <w:r w:rsidRPr="001C2854">
              <w:rPr>
                <w:szCs w:val="20"/>
              </w:rPr>
              <w:t>In conducting the activity related to the hypothesis, the key technical challenges were identified as developing a standalone solution for checking the risk level of a website, integrating this solution with other security protocols, and ensuring usability for clients. Before commencing the activity, research was conducted on current internet standards, DNS RFC, and code used by major ISPs and Google, as well as approaches to adding services to web browsers and API approaches for authentication, encryption, authorization, and user identification. Although some MITM techniques were found in the existing state of knowledge, there was no fully functional solution for clients. The state of knowledge did not allow for the development of a complete solution due to the complexity of integrating multiple protocols and ensuring usability for clients, and thus experimental R&amp;D was necessary to test the hypothesis and generate new knowledge.</w:t>
            </w:r>
          </w:p>
          <w:p w14:paraId="3036A09D" w14:textId="63F2DFBB" w:rsidR="003F0E5B" w:rsidRPr="001C2854" w:rsidRDefault="003F0E5B" w:rsidP="001C2854">
            <w:pPr>
              <w:pStyle w:val="Tabletext"/>
              <w:spacing w:before="120"/>
              <w:rPr>
                <w:color w:val="FF0000"/>
                <w:szCs w:val="20"/>
              </w:rPr>
            </w:pPr>
            <w:r w:rsidRPr="001C2854">
              <w:rPr>
                <w:color w:val="FF0000"/>
                <w:szCs w:val="20"/>
              </w:rPr>
              <w:t xml:space="preserve">Technological unknowns </w:t>
            </w:r>
            <w:commentRangeStart w:id="301"/>
            <w:r w:rsidRPr="001C2854">
              <w:rPr>
                <w:color w:val="FF0000"/>
                <w:szCs w:val="20"/>
              </w:rPr>
              <w:t xml:space="preserve">relevant to FY23 </w:t>
            </w:r>
            <w:commentRangeEnd w:id="301"/>
            <w:r w:rsidRPr="001C2854">
              <w:rPr>
                <w:rStyle w:val="CommentReference"/>
                <w:sz w:val="20"/>
                <w:szCs w:val="20"/>
              </w:rPr>
              <w:commentReference w:id="301"/>
            </w:r>
            <w:r w:rsidRPr="001C2854">
              <w:rPr>
                <w:color w:val="FF0000"/>
                <w:szCs w:val="20"/>
              </w:rPr>
              <w:t>include… and research conducted to seek to identify the existing state of knowledge and resolve these unknowns includes…</w:t>
            </w:r>
          </w:p>
        </w:tc>
      </w:tr>
      <w:tr w:rsidR="003F0E5B" w:rsidRPr="007147A4" w14:paraId="4A49EC12"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6BA62EAF" w14:textId="77777777" w:rsidR="003F0E5B" w:rsidRPr="001C2854" w:rsidRDefault="003F0E5B" w:rsidP="001C2854">
            <w:pPr>
              <w:pStyle w:val="Tabletext"/>
              <w:spacing w:before="120"/>
              <w:rPr>
                <w:b/>
                <w:szCs w:val="20"/>
              </w:rPr>
            </w:pPr>
            <w:r w:rsidRPr="001C2854">
              <w:rPr>
                <w:b/>
                <w:szCs w:val="20"/>
              </w:rPr>
              <w:t>What was the experiment and how did it test the hypothesis? (50 – 4,000 characters):</w:t>
            </w:r>
          </w:p>
          <w:p w14:paraId="6159E296" w14:textId="77777777" w:rsidR="003F0E5B" w:rsidRPr="001C2854" w:rsidRDefault="003F0E5B" w:rsidP="001C2854">
            <w:pPr>
              <w:pStyle w:val="SRTableList1"/>
              <w:numPr>
                <w:ilvl w:val="0"/>
                <w:numId w:val="0"/>
              </w:numPr>
              <w:spacing w:before="120"/>
              <w:rPr>
                <w:szCs w:val="20"/>
              </w:rPr>
            </w:pPr>
            <w:commentRangeStart w:id="302"/>
            <w:r w:rsidRPr="001C2854">
              <w:rPr>
                <w:szCs w:val="20"/>
              </w:rPr>
              <w:t xml:space="preserve">Work undertaken in FY23 </w:t>
            </w:r>
            <w:commentRangeEnd w:id="302"/>
            <w:r w:rsidRPr="001C2854">
              <w:rPr>
                <w:rStyle w:val="CommentReference"/>
                <w:sz w:val="20"/>
                <w:szCs w:val="20"/>
              </w:rPr>
              <w:commentReference w:id="302"/>
            </w:r>
            <w:r w:rsidRPr="001C2854">
              <w:rPr>
                <w:szCs w:val="20"/>
              </w:rPr>
              <w:t>involved the following:</w:t>
            </w:r>
          </w:p>
          <w:p w14:paraId="50568DCD" w14:textId="4A1691C9" w:rsidR="003F0E5B" w:rsidRPr="007B1461" w:rsidRDefault="003F0E5B" w:rsidP="001C2854">
            <w:pPr>
              <w:pStyle w:val="SRTableList1"/>
              <w:numPr>
                <w:ilvl w:val="0"/>
                <w:numId w:val="14"/>
              </w:numPr>
              <w:spacing w:before="120"/>
              <w:rPr>
                <w:ins w:id="303" w:author="Adam Jenkins [2]" w:date="2024-03-25T12:12:00Z"/>
                <w:szCs w:val="20"/>
                <w:rPrChange w:id="304" w:author="Adam Jenkins [2]" w:date="2024-03-25T12:12:00Z">
                  <w:rPr>
                    <w:ins w:id="305" w:author="Adam Jenkins [2]" w:date="2024-03-25T12:12:00Z"/>
                    <w:color w:val="FF0000"/>
                    <w:szCs w:val="20"/>
                  </w:rPr>
                </w:rPrChange>
              </w:rPr>
            </w:pPr>
            <w:r w:rsidRPr="001C2854">
              <w:rPr>
                <w:color w:val="FF0000"/>
                <w:szCs w:val="20"/>
              </w:rPr>
              <w:t>Development of</w:t>
            </w:r>
            <w:del w:id="306" w:author="Adam Jenkins [2]" w:date="2024-03-25T12:10:00Z">
              <w:r w:rsidRPr="001C2854" w:rsidDel="007B1461">
                <w:rPr>
                  <w:color w:val="FF0000"/>
                  <w:szCs w:val="20"/>
                </w:rPr>
                <w:delText>…</w:delText>
              </w:r>
            </w:del>
            <w:ins w:id="307" w:author="Adam Jenkins [2]" w:date="2024-03-25T12:10:00Z">
              <w:r w:rsidR="007B1461">
                <w:rPr>
                  <w:color w:val="FF0000"/>
                  <w:szCs w:val="20"/>
                </w:rPr>
                <w:t xml:space="preserve"> both Manifest V2 and Manifest V3 plugins to capture and check</w:t>
              </w:r>
            </w:ins>
            <w:ins w:id="308" w:author="Adam Jenkins [2]" w:date="2024-03-25T12:12:00Z">
              <w:r w:rsidR="007B1461">
                <w:rPr>
                  <w:color w:val="FF0000"/>
                  <w:szCs w:val="20"/>
                </w:rPr>
                <w:t xml:space="preserve"> URLs prior to downloading</w:t>
              </w:r>
            </w:ins>
          </w:p>
          <w:p w14:paraId="3BA2FE2C" w14:textId="03143324" w:rsidR="007B1461" w:rsidRPr="007B1461" w:rsidRDefault="007B1461" w:rsidP="001C2854">
            <w:pPr>
              <w:pStyle w:val="SRTableList1"/>
              <w:numPr>
                <w:ilvl w:val="0"/>
                <w:numId w:val="14"/>
              </w:numPr>
              <w:spacing w:before="120"/>
              <w:rPr>
                <w:ins w:id="309" w:author="Adam Jenkins [2]" w:date="2024-03-25T12:13:00Z"/>
                <w:szCs w:val="20"/>
                <w:rPrChange w:id="310" w:author="Adam Jenkins [2]" w:date="2024-03-25T12:13:00Z">
                  <w:rPr>
                    <w:ins w:id="311" w:author="Adam Jenkins [2]" w:date="2024-03-25T12:13:00Z"/>
                    <w:color w:val="FF0000"/>
                    <w:szCs w:val="20"/>
                  </w:rPr>
                </w:rPrChange>
              </w:rPr>
            </w:pPr>
            <w:ins w:id="312" w:author="Adam Jenkins [2]" w:date="2024-03-25T12:13:00Z">
              <w:r>
                <w:rPr>
                  <w:color w:val="FF0000"/>
                  <w:szCs w:val="20"/>
                </w:rPr>
                <w:t>Development of an algorithm to redirect malicious URLs to warning pages</w:t>
              </w:r>
            </w:ins>
          </w:p>
          <w:p w14:paraId="58BF2A8D" w14:textId="4D29A76E" w:rsidR="007B1461" w:rsidRPr="001C2854" w:rsidRDefault="007B1461" w:rsidP="001C2854">
            <w:pPr>
              <w:pStyle w:val="SRTableList1"/>
              <w:numPr>
                <w:ilvl w:val="0"/>
                <w:numId w:val="14"/>
              </w:numPr>
              <w:spacing w:before="120"/>
              <w:rPr>
                <w:szCs w:val="20"/>
              </w:rPr>
            </w:pPr>
            <w:ins w:id="313" w:author="Adam Jenkins [2]" w:date="2024-03-25T12:14:00Z">
              <w:r>
                <w:rPr>
                  <w:szCs w:val="20"/>
                </w:rPr>
                <w:t>Integration</w:t>
              </w:r>
            </w:ins>
            <w:ins w:id="314" w:author="Adam Jenkins [2]" w:date="2024-03-25T12:13:00Z">
              <w:r>
                <w:rPr>
                  <w:szCs w:val="20"/>
                </w:rPr>
                <w:t xml:space="preserve"> of the Manifest V3 plugin with an e</w:t>
              </w:r>
            </w:ins>
            <w:ins w:id="315" w:author="Adam Jenkins [2]" w:date="2024-03-25T12:14:00Z">
              <w:r>
                <w:rPr>
                  <w:szCs w:val="20"/>
                </w:rPr>
                <w:t>xternal stand-along DNS resolver with or without a ZTA framework</w:t>
              </w:r>
            </w:ins>
          </w:p>
          <w:p w14:paraId="238ACE3C" w14:textId="4E3D51C7" w:rsidR="003F0E5B" w:rsidRPr="001C2854" w:rsidRDefault="003F0E5B" w:rsidP="001C2854">
            <w:pPr>
              <w:pStyle w:val="SRTableList1"/>
              <w:numPr>
                <w:ilvl w:val="0"/>
                <w:numId w:val="14"/>
              </w:numPr>
              <w:spacing w:before="120"/>
              <w:rPr>
                <w:szCs w:val="20"/>
              </w:rPr>
            </w:pPr>
            <w:r w:rsidRPr="001C2854">
              <w:rPr>
                <w:color w:val="FF0000"/>
                <w:szCs w:val="20"/>
              </w:rPr>
              <w:t>Conducting testin</w:t>
            </w:r>
            <w:ins w:id="316" w:author="Adam Jenkins [2]" w:date="2024-03-25T12:14:00Z">
              <w:r w:rsidR="007B1461">
                <w:rPr>
                  <w:color w:val="FF0000"/>
                  <w:szCs w:val="20"/>
                </w:rPr>
                <w:t xml:space="preserve">g of the above in multiple browser/operating system configurations and </w:t>
              </w:r>
            </w:ins>
            <w:ins w:id="317" w:author="Adam Jenkins [2]" w:date="2024-03-25T12:15:00Z">
              <w:r w:rsidR="00B2784A">
                <w:rPr>
                  <w:color w:val="FF0000"/>
                  <w:szCs w:val="20"/>
                </w:rPr>
                <w:t>with both top level and internal domain requests.</w:t>
              </w:r>
            </w:ins>
            <w:del w:id="318" w:author="Adam Jenkins [2]" w:date="2024-03-25T12:14:00Z">
              <w:r w:rsidRPr="001C2854" w:rsidDel="007B1461">
                <w:rPr>
                  <w:color w:val="FF0000"/>
                  <w:szCs w:val="20"/>
                </w:rPr>
                <w:delText>g…</w:delText>
              </w:r>
            </w:del>
          </w:p>
          <w:p w14:paraId="1F16A8B1" w14:textId="77777777" w:rsidR="003F0E5B" w:rsidRPr="001C2854" w:rsidRDefault="003F0E5B" w:rsidP="001C2854">
            <w:pPr>
              <w:pStyle w:val="SRTableList1"/>
              <w:numPr>
                <w:ilvl w:val="0"/>
                <w:numId w:val="0"/>
              </w:numPr>
              <w:spacing w:before="120"/>
              <w:rPr>
                <w:szCs w:val="20"/>
              </w:rPr>
            </w:pPr>
            <w:r w:rsidRPr="001C2854">
              <w:rPr>
                <w:szCs w:val="20"/>
              </w:rPr>
              <w:t>Key variables include:</w:t>
            </w:r>
          </w:p>
          <w:p w14:paraId="42BF98DE" w14:textId="77777777" w:rsidR="001C2854" w:rsidRPr="001C2854" w:rsidRDefault="001C2854" w:rsidP="001C2854">
            <w:pPr>
              <w:pStyle w:val="SRTableList1"/>
              <w:numPr>
                <w:ilvl w:val="0"/>
                <w:numId w:val="14"/>
              </w:numPr>
              <w:spacing w:before="120"/>
              <w:rPr>
                <w:szCs w:val="20"/>
              </w:rPr>
            </w:pPr>
            <w:r w:rsidRPr="001C2854">
              <w:rPr>
                <w:szCs w:val="20"/>
              </w:rPr>
              <w:t>Design of logic behind the plug-in;</w:t>
            </w:r>
          </w:p>
          <w:p w14:paraId="4B584FBE" w14:textId="77777777" w:rsidR="001C2854" w:rsidRPr="001C2854" w:rsidRDefault="001C2854" w:rsidP="001C2854">
            <w:pPr>
              <w:pStyle w:val="SRTableList1"/>
              <w:numPr>
                <w:ilvl w:val="0"/>
                <w:numId w:val="14"/>
              </w:numPr>
              <w:spacing w:before="120"/>
              <w:rPr>
                <w:szCs w:val="20"/>
              </w:rPr>
            </w:pPr>
            <w:r w:rsidRPr="001C2854">
              <w:rPr>
                <w:szCs w:val="20"/>
              </w:rPr>
              <w:t>Efficacy of the plug-in in prompting remote rendering;</w:t>
            </w:r>
          </w:p>
          <w:p w14:paraId="15F816B9" w14:textId="77777777" w:rsidR="001C2854" w:rsidRPr="001C2854" w:rsidRDefault="001C2854" w:rsidP="001C2854">
            <w:pPr>
              <w:pStyle w:val="SRTableList1"/>
              <w:numPr>
                <w:ilvl w:val="0"/>
                <w:numId w:val="14"/>
              </w:numPr>
              <w:spacing w:before="120"/>
              <w:rPr>
                <w:szCs w:val="20"/>
              </w:rPr>
            </w:pPr>
            <w:r w:rsidRPr="001C2854">
              <w:rPr>
                <w:szCs w:val="20"/>
              </w:rPr>
              <w:t>Efficacy of the plug-in in avoiding the MITM warning;</w:t>
            </w:r>
          </w:p>
          <w:p w14:paraId="4352606C" w14:textId="698C83DB" w:rsidR="003F0E5B" w:rsidRPr="001C2854" w:rsidRDefault="001C2854" w:rsidP="001C2854">
            <w:pPr>
              <w:pStyle w:val="SRTableList1"/>
              <w:numPr>
                <w:ilvl w:val="0"/>
                <w:numId w:val="14"/>
              </w:numPr>
              <w:spacing w:before="120"/>
              <w:rPr>
                <w:szCs w:val="20"/>
              </w:rPr>
            </w:pPr>
            <w:r w:rsidRPr="001C2854">
              <w:rPr>
                <w:szCs w:val="20"/>
              </w:rPr>
              <w:t>Performance.</w:t>
            </w:r>
          </w:p>
        </w:tc>
      </w:tr>
      <w:tr w:rsidR="003F0E5B" w:rsidRPr="0084407D" w14:paraId="4468272F"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10F24A68" w14:textId="77777777" w:rsidR="003F0E5B" w:rsidRPr="001C2854" w:rsidRDefault="003F0E5B" w:rsidP="001C2854">
            <w:pPr>
              <w:pStyle w:val="SRTableList1"/>
              <w:numPr>
                <w:ilvl w:val="0"/>
                <w:numId w:val="0"/>
              </w:numPr>
              <w:spacing w:before="120"/>
              <w:rPr>
                <w:b/>
                <w:szCs w:val="20"/>
              </w:rPr>
            </w:pPr>
            <w:r w:rsidRPr="001C2854">
              <w:rPr>
                <w:b/>
                <w:szCs w:val="20"/>
              </w:rPr>
              <w:t>How did you evaluate or plan to evaluate results from your experiment? (50 – 4,000 characters):</w:t>
            </w:r>
          </w:p>
          <w:p w14:paraId="03CEAE4D" w14:textId="77777777" w:rsidR="001C2854" w:rsidRPr="001C2854" w:rsidRDefault="001C2854" w:rsidP="001C2854">
            <w:pPr>
              <w:pStyle w:val="SRTableList1"/>
              <w:numPr>
                <w:ilvl w:val="0"/>
                <w:numId w:val="0"/>
              </w:numPr>
              <w:spacing w:before="120"/>
              <w:rPr>
                <w:szCs w:val="20"/>
              </w:rPr>
            </w:pPr>
            <w:r w:rsidRPr="001C2854">
              <w:rPr>
                <w:szCs w:val="20"/>
              </w:rPr>
              <w:t>Design Networks conducted various tests to ensure the effectiveness and efficiency of the solution. The tests include checking the success rate of blocking bad websites, authentication of authorized users, denying access to unauthorized users, testing the ZTA against multiple sites, identifying ZTAs and Internet traffic, testing the response time for handling large loads of Internet traffic, and testing the white list/black list functionality.</w:t>
            </w:r>
          </w:p>
          <w:p w14:paraId="0A4B2916" w14:textId="77777777" w:rsidR="003F0E5B" w:rsidRPr="001C2854" w:rsidRDefault="003F0E5B" w:rsidP="001C2854">
            <w:pPr>
              <w:pStyle w:val="SRTableList1"/>
              <w:numPr>
                <w:ilvl w:val="0"/>
                <w:numId w:val="0"/>
              </w:numPr>
              <w:spacing w:before="120"/>
              <w:rPr>
                <w:szCs w:val="20"/>
              </w:rPr>
            </w:pPr>
            <w:commentRangeStart w:id="319"/>
            <w:r w:rsidRPr="001C2854">
              <w:rPr>
                <w:szCs w:val="20"/>
              </w:rPr>
              <w:t>The company observed the following in FY23:</w:t>
            </w:r>
            <w:commentRangeEnd w:id="319"/>
            <w:r w:rsidRPr="001C2854">
              <w:rPr>
                <w:rStyle w:val="CommentReference"/>
                <w:sz w:val="20"/>
                <w:szCs w:val="20"/>
              </w:rPr>
              <w:commentReference w:id="319"/>
            </w:r>
          </w:p>
          <w:p w14:paraId="280AD551" w14:textId="77777777" w:rsidR="003F0E5B" w:rsidRPr="001C2854" w:rsidRDefault="003F0E5B" w:rsidP="001C2854">
            <w:pPr>
              <w:pStyle w:val="SRTableList1"/>
              <w:numPr>
                <w:ilvl w:val="0"/>
                <w:numId w:val="23"/>
              </w:numPr>
              <w:spacing w:before="120"/>
              <w:rPr>
                <w:color w:val="FF0000"/>
                <w:szCs w:val="20"/>
              </w:rPr>
            </w:pPr>
            <w:r w:rsidRPr="001C2854">
              <w:rPr>
                <w:color w:val="FF0000"/>
                <w:szCs w:val="20"/>
              </w:rPr>
              <w:lastRenderedPageBreak/>
              <w:t>What test results did you get? What technical issues, failures or challenges occurred?</w:t>
            </w:r>
          </w:p>
          <w:p w14:paraId="42A65AE5" w14:textId="77777777" w:rsidR="003F0E5B" w:rsidRPr="001C2854" w:rsidRDefault="003F0E5B" w:rsidP="001C2854">
            <w:pPr>
              <w:pStyle w:val="SRTableList1"/>
              <w:numPr>
                <w:ilvl w:val="0"/>
                <w:numId w:val="23"/>
              </w:numPr>
              <w:spacing w:before="120"/>
              <w:rPr>
                <w:color w:val="FF0000"/>
                <w:szCs w:val="20"/>
              </w:rPr>
            </w:pPr>
            <w:r w:rsidRPr="001C2854">
              <w:rPr>
                <w:color w:val="FF0000"/>
                <w:szCs w:val="20"/>
              </w:rPr>
              <w:t>What modifications did you make in response to the technical challenges?</w:t>
            </w:r>
          </w:p>
          <w:p w14:paraId="02F9CE33" w14:textId="77777777" w:rsidR="003F0E5B" w:rsidRPr="001C2854" w:rsidRDefault="003F0E5B" w:rsidP="001C2854">
            <w:pPr>
              <w:pStyle w:val="SRTableList1"/>
              <w:numPr>
                <w:ilvl w:val="0"/>
                <w:numId w:val="23"/>
              </w:numPr>
              <w:spacing w:before="120"/>
              <w:rPr>
                <w:color w:val="FF0000"/>
                <w:szCs w:val="20"/>
              </w:rPr>
            </w:pPr>
            <w:r w:rsidRPr="001C2854">
              <w:rPr>
                <w:color w:val="FF0000"/>
                <w:szCs w:val="20"/>
              </w:rPr>
              <w:t>What was the result of these tests / modifications – i.e. was the design successful or will further changes be required?</w:t>
            </w:r>
          </w:p>
        </w:tc>
      </w:tr>
      <w:tr w:rsidR="003F0E5B" w14:paraId="1FC8B25F" w14:textId="77777777" w:rsidTr="00376274">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6AB419CE" w14:textId="77777777" w:rsidR="003F0E5B" w:rsidRPr="001C2854" w:rsidRDefault="003F0E5B" w:rsidP="001C2854">
            <w:pPr>
              <w:pStyle w:val="SRTableList1"/>
              <w:numPr>
                <w:ilvl w:val="0"/>
                <w:numId w:val="0"/>
              </w:numPr>
              <w:spacing w:before="120"/>
              <w:rPr>
                <w:b/>
                <w:szCs w:val="20"/>
              </w:rPr>
            </w:pPr>
            <w:commentRangeStart w:id="320"/>
            <w:r w:rsidRPr="001C2854">
              <w:rPr>
                <w:b/>
                <w:szCs w:val="20"/>
              </w:rPr>
              <w:lastRenderedPageBreak/>
              <w:t xml:space="preserve">Describe the conclusions reached from your experiments in the selected income period. </w:t>
            </w:r>
            <w:commentRangeEnd w:id="320"/>
            <w:r w:rsidRPr="001C2854">
              <w:rPr>
                <w:rStyle w:val="CommentReference"/>
                <w:sz w:val="20"/>
                <w:szCs w:val="20"/>
              </w:rPr>
              <w:commentReference w:id="320"/>
            </w:r>
            <w:r w:rsidRPr="001C2854">
              <w:rPr>
                <w:b/>
                <w:szCs w:val="20"/>
              </w:rPr>
              <w:t>(50 – 4,000 characters):</w:t>
            </w:r>
          </w:p>
          <w:p w14:paraId="6A058103" w14:textId="77777777" w:rsidR="00B2784A" w:rsidRDefault="003F0E5B" w:rsidP="001C2854">
            <w:pPr>
              <w:pStyle w:val="Tabletext"/>
              <w:spacing w:before="120"/>
              <w:rPr>
                <w:ins w:id="321" w:author="Adam Jenkins [2]" w:date="2024-03-25T12:16:00Z"/>
                <w:color w:val="FF0000"/>
                <w:szCs w:val="20"/>
              </w:rPr>
            </w:pPr>
            <w:r w:rsidRPr="001C2854">
              <w:rPr>
                <w:color w:val="FF0000"/>
                <w:szCs w:val="20"/>
              </w:rPr>
              <w:t xml:space="preserve">As of 30 June 2023, the hypothesis was </w:t>
            </w:r>
            <w:del w:id="322" w:author="Adam Jenkins [2]" w:date="2024-03-25T12:15:00Z">
              <w:r w:rsidRPr="001C2854" w:rsidDel="00B2784A">
                <w:rPr>
                  <w:color w:val="FF0000"/>
                  <w:szCs w:val="20"/>
                </w:rPr>
                <w:delText xml:space="preserve">/ was not </w:delText>
              </w:r>
            </w:del>
            <w:r w:rsidRPr="001C2854">
              <w:rPr>
                <w:color w:val="FF0000"/>
                <w:szCs w:val="20"/>
              </w:rPr>
              <w:t>proven</w:t>
            </w:r>
            <w:ins w:id="323" w:author="Adam Jenkins [2]" w:date="2024-03-25T12:15:00Z">
              <w:r w:rsidR="00B2784A">
                <w:rPr>
                  <w:color w:val="FF0000"/>
                  <w:szCs w:val="20"/>
                </w:rPr>
                <w:t>. It was possible to capture, check and redirect URLs under Manifest V2 in</w:t>
              </w:r>
            </w:ins>
            <w:ins w:id="324" w:author="Adam Jenkins [2]" w:date="2024-03-25T12:16:00Z">
              <w:r w:rsidR="00B2784A">
                <w:rPr>
                  <w:color w:val="FF0000"/>
                  <w:szCs w:val="20"/>
                </w:rPr>
                <w:t xml:space="preserve"> real time with no significant impact on user experience. </w:t>
              </w:r>
            </w:ins>
          </w:p>
          <w:p w14:paraId="1A4EDB9D" w14:textId="2AD82394" w:rsidR="003F0E5B" w:rsidRPr="001C2854" w:rsidRDefault="00B2784A" w:rsidP="001C2854">
            <w:pPr>
              <w:pStyle w:val="Tabletext"/>
              <w:spacing w:before="120"/>
              <w:rPr>
                <w:color w:val="FF0000"/>
                <w:szCs w:val="20"/>
              </w:rPr>
            </w:pPr>
            <w:ins w:id="325" w:author="Adam Jenkins [2]" w:date="2024-03-25T12:16:00Z">
              <w:r>
                <w:rPr>
                  <w:color w:val="FF0000"/>
                  <w:szCs w:val="20"/>
                </w:rPr>
                <w:t>It was also possible to integrate a stand-alone DNS resolver to provide the same functionality in Manifest V3, in sp</w:t>
              </w:r>
            </w:ins>
            <w:ins w:id="326" w:author="Adam Jenkins [2]" w:date="2024-03-25T12:17:00Z">
              <w:r>
                <w:rPr>
                  <w:color w:val="FF0000"/>
                  <w:szCs w:val="20"/>
                </w:rPr>
                <w:t>i</w:t>
              </w:r>
            </w:ins>
            <w:ins w:id="327" w:author="Adam Jenkins [2]" w:date="2024-03-25T12:16:00Z">
              <w:r>
                <w:rPr>
                  <w:color w:val="FF0000"/>
                  <w:szCs w:val="20"/>
                </w:rPr>
                <w:t>t</w:t>
              </w:r>
            </w:ins>
            <w:ins w:id="328" w:author="Adam Jenkins [2]" w:date="2024-03-25T12:17:00Z">
              <w:r>
                <w:rPr>
                  <w:color w:val="FF0000"/>
                  <w:szCs w:val="20"/>
                </w:rPr>
                <w:t>e</w:t>
              </w:r>
            </w:ins>
            <w:ins w:id="329" w:author="Adam Jenkins [2]" w:date="2024-03-25T12:16:00Z">
              <w:r>
                <w:rPr>
                  <w:color w:val="FF0000"/>
                  <w:szCs w:val="20"/>
                </w:rPr>
                <w:t xml:space="preserve"> of the</w:t>
              </w:r>
            </w:ins>
            <w:ins w:id="330" w:author="Adam Jenkins [2]" w:date="2024-03-25T12:17:00Z">
              <w:r>
                <w:rPr>
                  <w:color w:val="FF0000"/>
                  <w:szCs w:val="20"/>
                </w:rPr>
                <w:t xml:space="preserve"> changes to the new framework.</w:t>
              </w:r>
            </w:ins>
            <w:del w:id="331" w:author="Adam Jenkins [2]" w:date="2024-03-25T12:15:00Z">
              <w:r w:rsidR="003F0E5B" w:rsidRPr="001C2854" w:rsidDel="00B2784A">
                <w:rPr>
                  <w:color w:val="FF0000"/>
                  <w:szCs w:val="20"/>
                </w:rPr>
                <w:delText xml:space="preserve"> …</w:delText>
              </w:r>
            </w:del>
          </w:p>
          <w:p w14:paraId="5E4BDF77" w14:textId="460465BB" w:rsidR="003F0E5B" w:rsidRPr="001C2854" w:rsidRDefault="003F0E5B" w:rsidP="001C2854">
            <w:pPr>
              <w:pStyle w:val="SRTableList1"/>
              <w:numPr>
                <w:ilvl w:val="0"/>
                <w:numId w:val="0"/>
              </w:numPr>
              <w:spacing w:before="120"/>
              <w:rPr>
                <w:b/>
                <w:szCs w:val="20"/>
              </w:rPr>
            </w:pPr>
            <w:r w:rsidRPr="001C2854">
              <w:rPr>
                <w:color w:val="FF0000"/>
                <w:szCs w:val="20"/>
              </w:rPr>
              <w:t>In future financial year</w:t>
            </w:r>
            <w:ins w:id="332" w:author="Adam Jenkins [2]" w:date="2024-03-25T12:17:00Z">
              <w:r w:rsidR="00B2784A">
                <w:rPr>
                  <w:color w:val="FF0000"/>
                  <w:szCs w:val="20"/>
                </w:rPr>
                <w:t>s, load and scalability testing would be required, as would testing on mobile dev</w:t>
              </w:r>
            </w:ins>
            <w:ins w:id="333" w:author="Adam Jenkins [2]" w:date="2024-03-25T12:18:00Z">
              <w:r w:rsidR="00B2784A">
                <w:rPr>
                  <w:color w:val="FF0000"/>
                  <w:szCs w:val="20"/>
                </w:rPr>
                <w:t xml:space="preserve">ices. </w:t>
              </w:r>
            </w:ins>
            <w:del w:id="334" w:author="Adam Jenkins [2]" w:date="2024-03-25T12:17:00Z">
              <w:r w:rsidRPr="001C2854" w:rsidDel="00B2784A">
                <w:rPr>
                  <w:color w:val="FF0000"/>
                  <w:szCs w:val="20"/>
                </w:rPr>
                <w:delText>s…</w:delText>
              </w:r>
            </w:del>
          </w:p>
        </w:tc>
      </w:tr>
    </w:tbl>
    <w:p w14:paraId="51B3C335" w14:textId="77777777" w:rsidR="003F0E5B" w:rsidRDefault="003F0E5B" w:rsidP="001C2854">
      <w:pPr>
        <w:spacing w:before="120"/>
      </w:pPr>
    </w:p>
    <w:tbl>
      <w:tblPr>
        <w:tblW w:w="5000" w:type="pct"/>
        <w:jc w:val="center"/>
        <w:tblLook w:val="04A0" w:firstRow="1" w:lastRow="0" w:firstColumn="1" w:lastColumn="0" w:noHBand="0" w:noVBand="1"/>
      </w:tblPr>
      <w:tblGrid>
        <w:gridCol w:w="6051"/>
        <w:gridCol w:w="1522"/>
        <w:gridCol w:w="1443"/>
      </w:tblGrid>
      <w:tr w:rsidR="00187F49" w:rsidRPr="00055496" w14:paraId="2406BD43" w14:textId="77777777" w:rsidTr="00510575">
        <w:trPr>
          <w:trHeight w:hRule="exact" w:val="493"/>
          <w:jc w:val="center"/>
        </w:trPr>
        <w:tc>
          <w:tcPr>
            <w:tcW w:w="5000" w:type="pct"/>
            <w:gridSpan w:val="3"/>
            <w:tcBorders>
              <w:top w:val="single" w:sz="4" w:space="0" w:color="000000"/>
              <w:left w:val="single" w:sz="4" w:space="0" w:color="auto"/>
              <w:bottom w:val="single" w:sz="4" w:space="0" w:color="000000"/>
              <w:right w:val="single" w:sz="4" w:space="0" w:color="000000"/>
            </w:tcBorders>
            <w:shd w:val="clear" w:color="auto" w:fill="B6DDE8" w:themeFill="accent5" w:themeFillTint="66"/>
            <w:vAlign w:val="center"/>
          </w:tcPr>
          <w:p w14:paraId="1E89B58E" w14:textId="77777777" w:rsidR="00187F49" w:rsidRPr="00055496" w:rsidRDefault="00187F49" w:rsidP="001C2854">
            <w:pPr>
              <w:pStyle w:val="Coresupporttableheading"/>
              <w:spacing w:before="120" w:after="120"/>
            </w:pPr>
            <w:r w:rsidRPr="00055496">
              <w:t>Core Activities Description</w:t>
            </w:r>
          </w:p>
        </w:tc>
      </w:tr>
      <w:tr w:rsidR="00187F49" w:rsidRPr="00055496" w14:paraId="4EE46847" w14:textId="77777777" w:rsidTr="00510575">
        <w:trPr>
          <w:trHeight w:hRule="exact" w:val="846"/>
          <w:jc w:val="center"/>
        </w:trPr>
        <w:tc>
          <w:tcPr>
            <w:tcW w:w="3356"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3197816B" w14:textId="019DCBD9" w:rsidR="00187F49" w:rsidRPr="00055496" w:rsidRDefault="00187F49" w:rsidP="001C2854">
            <w:pPr>
              <w:pStyle w:val="Coresupporttableheading"/>
              <w:spacing w:before="120" w:after="120"/>
              <w:jc w:val="left"/>
              <w:rPr>
                <w:sz w:val="20"/>
                <w:szCs w:val="20"/>
              </w:rPr>
            </w:pPr>
            <w:commentRangeStart w:id="335"/>
            <w:r w:rsidRPr="00531ECC">
              <w:rPr>
                <w:color w:val="FF0000"/>
                <w:sz w:val="20"/>
                <w:szCs w:val="20"/>
              </w:rPr>
              <w:t xml:space="preserve">Core Activity </w:t>
            </w:r>
            <w:r w:rsidR="003F0E5B">
              <w:rPr>
                <w:color w:val="FF0000"/>
                <w:sz w:val="20"/>
                <w:szCs w:val="20"/>
              </w:rPr>
              <w:t>4</w:t>
            </w:r>
            <w:r w:rsidRPr="00531ECC">
              <w:rPr>
                <w:color w:val="FF0000"/>
                <w:sz w:val="20"/>
                <w:szCs w:val="20"/>
              </w:rPr>
              <w:t xml:space="preserve">: … </w:t>
            </w:r>
            <w:r w:rsidRPr="00531ECC">
              <w:rPr>
                <w:b w:val="0"/>
                <w:bCs/>
                <w:color w:val="FF0000"/>
                <w:sz w:val="16"/>
                <w:szCs w:val="16"/>
              </w:rPr>
              <w:t>(max 200 characters)</w:t>
            </w:r>
            <w:commentRangeEnd w:id="335"/>
            <w:r w:rsidR="00531ECC">
              <w:rPr>
                <w:rStyle w:val="CommentReference"/>
                <w:b w:val="0"/>
              </w:rPr>
              <w:commentReference w:id="335"/>
            </w:r>
          </w:p>
        </w:tc>
        <w:tc>
          <w:tcPr>
            <w:tcW w:w="844" w:type="pct"/>
            <w:tcBorders>
              <w:top w:val="single" w:sz="4" w:space="0" w:color="000000"/>
              <w:left w:val="single" w:sz="4" w:space="0" w:color="000000"/>
              <w:bottom w:val="single" w:sz="4" w:space="0" w:color="000000"/>
              <w:right w:val="single" w:sz="4" w:space="0" w:color="auto"/>
            </w:tcBorders>
            <w:shd w:val="clear" w:color="auto" w:fill="FFFFFF" w:themeFill="background1"/>
            <w:vAlign w:val="center"/>
            <w:hideMark/>
          </w:tcPr>
          <w:p w14:paraId="1C4CA3B0" w14:textId="77777777" w:rsidR="00187F49" w:rsidRPr="00055496" w:rsidRDefault="00187F49" w:rsidP="001C2854">
            <w:pPr>
              <w:pStyle w:val="Coresupporttableheading"/>
              <w:spacing w:before="120" w:after="120"/>
              <w:rPr>
                <w:sz w:val="20"/>
                <w:szCs w:val="20"/>
              </w:rPr>
            </w:pPr>
            <w:r w:rsidRPr="00055496">
              <w:rPr>
                <w:sz w:val="20"/>
                <w:szCs w:val="20"/>
              </w:rPr>
              <w:t xml:space="preserve">Start date: </w:t>
            </w:r>
          </w:p>
          <w:p w14:paraId="43306B28" w14:textId="77777777" w:rsidR="00187F49" w:rsidRPr="00055496" w:rsidRDefault="00187F49" w:rsidP="001C2854">
            <w:pPr>
              <w:pStyle w:val="Coresupporttableheading"/>
              <w:spacing w:before="120" w:after="120"/>
              <w:rPr>
                <w:sz w:val="20"/>
                <w:szCs w:val="20"/>
              </w:rPr>
            </w:pPr>
            <w:r w:rsidRPr="00055496">
              <w:rPr>
                <w:sz w:val="20"/>
                <w:szCs w:val="20"/>
              </w:rPr>
              <w:t>Jul 202</w:t>
            </w:r>
            <w:r>
              <w:rPr>
                <w:sz w:val="20"/>
                <w:szCs w:val="20"/>
              </w:rPr>
              <w:t>2</w:t>
            </w:r>
          </w:p>
        </w:tc>
        <w:tc>
          <w:tcPr>
            <w:tcW w:w="800" w:type="pct"/>
            <w:tcBorders>
              <w:top w:val="single" w:sz="4" w:space="0" w:color="000000"/>
              <w:left w:val="single" w:sz="4" w:space="0" w:color="auto"/>
              <w:bottom w:val="single" w:sz="4" w:space="0" w:color="000000"/>
              <w:right w:val="single" w:sz="4" w:space="0" w:color="000000"/>
            </w:tcBorders>
            <w:shd w:val="clear" w:color="auto" w:fill="FFFFFF" w:themeFill="background1"/>
            <w:vAlign w:val="center"/>
            <w:hideMark/>
          </w:tcPr>
          <w:p w14:paraId="338BBDAA" w14:textId="77777777" w:rsidR="00187F49" w:rsidRPr="00055496" w:rsidRDefault="00187F49" w:rsidP="001C2854">
            <w:pPr>
              <w:pStyle w:val="Coresupporttableheading"/>
              <w:spacing w:before="120" w:after="120"/>
              <w:rPr>
                <w:sz w:val="20"/>
                <w:szCs w:val="20"/>
              </w:rPr>
            </w:pPr>
            <w:r w:rsidRPr="00055496">
              <w:rPr>
                <w:sz w:val="20"/>
                <w:szCs w:val="20"/>
              </w:rPr>
              <w:t xml:space="preserve">End date: </w:t>
            </w:r>
          </w:p>
          <w:p w14:paraId="12F7FE53" w14:textId="77777777" w:rsidR="00187F49" w:rsidRPr="00055496" w:rsidRDefault="00187F49" w:rsidP="001C2854">
            <w:pPr>
              <w:pStyle w:val="Coresupporttableheading"/>
              <w:spacing w:before="120" w:after="120"/>
              <w:rPr>
                <w:sz w:val="20"/>
                <w:szCs w:val="20"/>
              </w:rPr>
            </w:pPr>
            <w:r w:rsidRPr="00055496">
              <w:rPr>
                <w:sz w:val="20"/>
                <w:szCs w:val="20"/>
              </w:rPr>
              <w:t>Jun 202</w:t>
            </w:r>
            <w:r>
              <w:rPr>
                <w:sz w:val="20"/>
                <w:szCs w:val="20"/>
              </w:rPr>
              <w:t>3</w:t>
            </w:r>
          </w:p>
        </w:tc>
      </w:tr>
      <w:tr w:rsidR="00187F49" w:rsidRPr="00710019" w14:paraId="337E7019" w14:textId="77777777" w:rsidTr="00510575">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hideMark/>
          </w:tcPr>
          <w:p w14:paraId="2B81597D" w14:textId="77777777" w:rsidR="00187F49" w:rsidRPr="000530EA" w:rsidRDefault="00187F49" w:rsidP="001C2854">
            <w:pPr>
              <w:pStyle w:val="Tabletext"/>
              <w:spacing w:before="120"/>
              <w:rPr>
                <w:szCs w:val="20"/>
              </w:rPr>
            </w:pPr>
            <w:r w:rsidRPr="000530EA">
              <w:rPr>
                <w:b/>
                <w:szCs w:val="20"/>
              </w:rPr>
              <w:t xml:space="preserve">What was the hypothesis? (50 – </w:t>
            </w:r>
            <w:r>
              <w:rPr>
                <w:b/>
                <w:szCs w:val="20"/>
              </w:rPr>
              <w:t>4,000</w:t>
            </w:r>
            <w:r w:rsidRPr="000530EA">
              <w:rPr>
                <w:b/>
                <w:szCs w:val="20"/>
              </w:rPr>
              <w:t xml:space="preserve"> characters):</w:t>
            </w:r>
            <w:r w:rsidRPr="000530EA">
              <w:rPr>
                <w:szCs w:val="20"/>
              </w:rPr>
              <w:t xml:space="preserve"> </w:t>
            </w:r>
          </w:p>
          <w:p w14:paraId="1C52E741" w14:textId="09AE24FE" w:rsidR="00187F49" w:rsidRPr="000530EA" w:rsidRDefault="007F675B" w:rsidP="001C2854">
            <w:pPr>
              <w:pStyle w:val="Tabletext"/>
              <w:spacing w:before="120"/>
              <w:rPr>
                <w:color w:val="FF0000"/>
                <w:szCs w:val="20"/>
              </w:rPr>
            </w:pPr>
            <w:r w:rsidRPr="007F675B">
              <w:rPr>
                <w:color w:val="FF0000"/>
                <w:shd w:val="clear" w:color="auto" w:fill="FFFFFF"/>
              </w:rPr>
              <w:t>It is hypothesised that the company can develop or progress XX technology/method to create or enhance YY product to achieve ZZ outcome/benefit OR to overcome specific issues identified with existing comparable solutions.</w:t>
            </w:r>
          </w:p>
        </w:tc>
      </w:tr>
      <w:tr w:rsidR="00187F49" w:rsidRPr="007147A4" w14:paraId="21AB5E00" w14:textId="77777777" w:rsidTr="00510575">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149F2D80" w14:textId="77777777" w:rsidR="00187F49" w:rsidRPr="000530EA" w:rsidRDefault="00187F49" w:rsidP="001C2854">
            <w:pPr>
              <w:pStyle w:val="Tabletext"/>
              <w:spacing w:before="120"/>
              <w:rPr>
                <w:b/>
                <w:szCs w:val="20"/>
              </w:rPr>
            </w:pPr>
            <w:r w:rsidRPr="000530EA">
              <w:rPr>
                <w:b/>
                <w:szCs w:val="20"/>
              </w:rPr>
              <w:t>Did you conduct this core activity for a substantial purpose of generating new knowledge?</w:t>
            </w:r>
          </w:p>
          <w:p w14:paraId="39A146BD" w14:textId="77777777" w:rsidR="00187F49" w:rsidRPr="000530EA" w:rsidRDefault="00187F49" w:rsidP="001C2854">
            <w:pPr>
              <w:pStyle w:val="Tabletext"/>
              <w:spacing w:before="120"/>
              <w:rPr>
                <w:iCs/>
                <w:szCs w:val="20"/>
              </w:rPr>
            </w:pPr>
            <w:r w:rsidRPr="000530EA">
              <w:rPr>
                <w:iCs/>
                <w:szCs w:val="20"/>
              </w:rPr>
              <w:t>Yes.</w:t>
            </w:r>
          </w:p>
          <w:p w14:paraId="7B23A62F" w14:textId="77777777" w:rsidR="00187F49" w:rsidRPr="000530EA" w:rsidRDefault="00187F49" w:rsidP="001C2854">
            <w:pPr>
              <w:pStyle w:val="Tabletext"/>
              <w:spacing w:before="120"/>
              <w:rPr>
                <w:b/>
                <w:szCs w:val="20"/>
              </w:rPr>
            </w:pPr>
            <w:r w:rsidRPr="000530EA">
              <w:rPr>
                <w:i/>
                <w:szCs w:val="20"/>
              </w:rPr>
              <w:t>(Populated by default - a core activity must be conducted for at least a substantial purpose of generating new knowledge.)</w:t>
            </w:r>
          </w:p>
        </w:tc>
      </w:tr>
      <w:tr w:rsidR="00187F49" w:rsidRPr="007147A4" w14:paraId="2AB16351" w14:textId="77777777" w:rsidTr="00510575">
        <w:trPr>
          <w:trHeight w:val="1134"/>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46717CD7" w14:textId="77777777" w:rsidR="00080239" w:rsidRPr="000530EA" w:rsidRDefault="00080239" w:rsidP="001C2854">
            <w:pPr>
              <w:pStyle w:val="Tabletext"/>
              <w:spacing w:before="120"/>
              <w:rPr>
                <w:b/>
                <w:szCs w:val="20"/>
              </w:rPr>
            </w:pPr>
            <w:r w:rsidRPr="000530EA">
              <w:rPr>
                <w:b/>
                <w:szCs w:val="20"/>
              </w:rPr>
              <w:t xml:space="preserve">What new knowledge was this core activity intended to produce? (50 – </w:t>
            </w:r>
            <w:r>
              <w:rPr>
                <w:b/>
                <w:szCs w:val="20"/>
              </w:rPr>
              <w:t>1,000</w:t>
            </w:r>
            <w:r w:rsidRPr="000530EA">
              <w:rPr>
                <w:b/>
                <w:szCs w:val="20"/>
              </w:rPr>
              <w:t xml:space="preserve"> characters):</w:t>
            </w:r>
          </w:p>
          <w:p w14:paraId="31470A65" w14:textId="77777777" w:rsidR="00BE4656" w:rsidRPr="000530EA" w:rsidRDefault="00BE4656" w:rsidP="001C2854">
            <w:pPr>
              <w:pStyle w:val="Tabletext"/>
              <w:spacing w:before="120"/>
              <w:rPr>
                <w:color w:val="FF0000"/>
                <w:szCs w:val="20"/>
              </w:rPr>
            </w:pPr>
            <w:r w:rsidRPr="000530EA">
              <w:rPr>
                <w:color w:val="FF0000"/>
                <w:szCs w:val="20"/>
              </w:rPr>
              <w:t>New knowledge is generated in the form of … that can improve/achieve …</w:t>
            </w:r>
          </w:p>
          <w:p w14:paraId="0D668103" w14:textId="77777777" w:rsidR="00BE4656" w:rsidRDefault="00BE4656" w:rsidP="001C2854">
            <w:pPr>
              <w:pStyle w:val="Tabletext"/>
              <w:spacing w:before="120"/>
              <w:rPr>
                <w:color w:val="FF0000"/>
                <w:szCs w:val="20"/>
              </w:rPr>
            </w:pPr>
            <w:r w:rsidRPr="000530EA">
              <w:rPr>
                <w:color w:val="FF0000"/>
                <w:szCs w:val="20"/>
              </w:rPr>
              <w:t>Existing solutions have limitations…</w:t>
            </w:r>
          </w:p>
          <w:p w14:paraId="721F028A" w14:textId="30700C09" w:rsidR="00187F49" w:rsidRPr="000530EA" w:rsidRDefault="00BE4656" w:rsidP="001C2854">
            <w:pPr>
              <w:pStyle w:val="Tabletext"/>
              <w:spacing w:before="120"/>
              <w:rPr>
                <w:b/>
                <w:szCs w:val="20"/>
              </w:rPr>
            </w:pPr>
            <w:r w:rsidRPr="00DB2EA0">
              <w:rPr>
                <w:bCs/>
                <w:color w:val="FF0000"/>
                <w:szCs w:val="20"/>
              </w:rPr>
              <w:t>Alternate technologies/processes used in other industries could not be easily adapted, using known principles, due to…</w:t>
            </w:r>
          </w:p>
        </w:tc>
      </w:tr>
      <w:tr w:rsidR="00187F49" w:rsidRPr="007147A4" w14:paraId="61F57B83" w14:textId="77777777" w:rsidTr="00510575">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723BE593" w14:textId="77777777" w:rsidR="00187F49" w:rsidRPr="000530EA" w:rsidRDefault="00187F49" w:rsidP="001C2854">
            <w:pPr>
              <w:pStyle w:val="Tabletext"/>
              <w:spacing w:before="120"/>
              <w:rPr>
                <w:b/>
                <w:szCs w:val="20"/>
              </w:rPr>
            </w:pPr>
            <w:r w:rsidRPr="000530EA">
              <w:rPr>
                <w:b/>
                <w:szCs w:val="20"/>
              </w:rPr>
              <w:t>How did the company determine that the outcome could not be known in advance?</w:t>
            </w:r>
          </w:p>
          <w:p w14:paraId="7EE33FB8" w14:textId="77777777" w:rsidR="00187F49" w:rsidRPr="000530EA" w:rsidRDefault="00187F49" w:rsidP="001C2854">
            <w:pPr>
              <w:pStyle w:val="SRTableList1"/>
              <w:numPr>
                <w:ilvl w:val="0"/>
                <w:numId w:val="27"/>
              </w:numPr>
              <w:spacing w:before="120"/>
              <w:rPr>
                <w:szCs w:val="20"/>
              </w:rPr>
            </w:pPr>
            <w:r w:rsidRPr="000530EA">
              <w:rPr>
                <w:szCs w:val="20"/>
              </w:rPr>
              <w:t>There was no applicable information in scientific, technical, or professional literature or patents:</w:t>
            </w:r>
          </w:p>
          <w:p w14:paraId="6F1077D7" w14:textId="77777777" w:rsidR="00187F49" w:rsidRPr="000530EA" w:rsidRDefault="00187F49" w:rsidP="001C2854">
            <w:pPr>
              <w:pStyle w:val="SRTableList1"/>
              <w:numPr>
                <w:ilvl w:val="1"/>
                <w:numId w:val="27"/>
              </w:numPr>
              <w:spacing w:before="120"/>
              <w:rPr>
                <w:color w:val="FF0000"/>
                <w:szCs w:val="20"/>
              </w:rPr>
            </w:pPr>
            <w:r w:rsidRPr="000530EA">
              <w:rPr>
                <w:color w:val="FF0000"/>
                <w:szCs w:val="20"/>
              </w:rPr>
              <w:t>True or false;</w:t>
            </w:r>
          </w:p>
          <w:p w14:paraId="65D27900" w14:textId="77777777" w:rsidR="00187F49" w:rsidRPr="000530EA" w:rsidRDefault="00187F49" w:rsidP="001C2854">
            <w:pPr>
              <w:pStyle w:val="SRTableList1"/>
              <w:numPr>
                <w:ilvl w:val="0"/>
                <w:numId w:val="27"/>
              </w:numPr>
              <w:spacing w:before="120"/>
              <w:rPr>
                <w:szCs w:val="20"/>
              </w:rPr>
            </w:pPr>
            <w:r w:rsidRPr="000530EA">
              <w:rPr>
                <w:szCs w:val="20"/>
              </w:rPr>
              <w:t>Experts in the field provided advice that there wasn’t a solution that could be applied:</w:t>
            </w:r>
          </w:p>
          <w:p w14:paraId="5678E59E" w14:textId="77777777" w:rsidR="00187F49" w:rsidRPr="000530EA" w:rsidRDefault="00187F49" w:rsidP="001C2854">
            <w:pPr>
              <w:pStyle w:val="SRTableList1"/>
              <w:numPr>
                <w:ilvl w:val="1"/>
                <w:numId w:val="27"/>
              </w:numPr>
              <w:spacing w:before="120"/>
              <w:rPr>
                <w:color w:val="FF0000"/>
                <w:szCs w:val="20"/>
              </w:rPr>
            </w:pPr>
            <w:r w:rsidRPr="000530EA">
              <w:rPr>
                <w:color w:val="FF0000"/>
                <w:szCs w:val="20"/>
              </w:rPr>
              <w:t>True or false;</w:t>
            </w:r>
          </w:p>
          <w:p w14:paraId="770DB876" w14:textId="77777777" w:rsidR="00187F49" w:rsidRPr="000530EA" w:rsidRDefault="00187F49" w:rsidP="001C2854">
            <w:pPr>
              <w:pStyle w:val="SRTableList1"/>
              <w:numPr>
                <w:ilvl w:val="0"/>
                <w:numId w:val="27"/>
              </w:numPr>
              <w:spacing w:before="120"/>
              <w:rPr>
                <w:szCs w:val="20"/>
              </w:rPr>
            </w:pPr>
            <w:r w:rsidRPr="000530EA">
              <w:rPr>
                <w:szCs w:val="20"/>
              </w:rPr>
              <w:t>There wasn’t a way to adapt solutions from other companies in, and out of, Australia:</w:t>
            </w:r>
          </w:p>
          <w:p w14:paraId="646A6D71" w14:textId="77777777" w:rsidR="00187F49" w:rsidRPr="000530EA" w:rsidRDefault="00187F49" w:rsidP="001C2854">
            <w:pPr>
              <w:pStyle w:val="SRTableList1"/>
              <w:numPr>
                <w:ilvl w:val="1"/>
                <w:numId w:val="27"/>
              </w:numPr>
              <w:spacing w:before="120"/>
              <w:rPr>
                <w:szCs w:val="20"/>
              </w:rPr>
            </w:pPr>
            <w:r w:rsidRPr="000530EA">
              <w:rPr>
                <w:color w:val="FF0000"/>
                <w:szCs w:val="20"/>
              </w:rPr>
              <w:t>True or false.</w:t>
            </w:r>
          </w:p>
        </w:tc>
      </w:tr>
      <w:tr w:rsidR="00187F49" w:rsidRPr="007147A4" w14:paraId="593794CF" w14:textId="77777777" w:rsidTr="00510575">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21904D46" w14:textId="77777777" w:rsidR="00187F49" w:rsidRPr="000530EA" w:rsidRDefault="00187F49" w:rsidP="001C2854">
            <w:pPr>
              <w:pStyle w:val="Tabletext"/>
              <w:spacing w:before="120"/>
              <w:rPr>
                <w:b/>
                <w:szCs w:val="20"/>
              </w:rPr>
            </w:pPr>
            <w:r w:rsidRPr="000530EA">
              <w:rPr>
                <w:b/>
                <w:szCs w:val="20"/>
              </w:rPr>
              <w:lastRenderedPageBreak/>
              <w:t xml:space="preserve">Please explain what sources were investigated, what information was found, and why a competent professional could not have known or determined the outcome in advance (i.e. technical unknowns). (50 – </w:t>
            </w:r>
            <w:r>
              <w:rPr>
                <w:b/>
                <w:szCs w:val="20"/>
              </w:rPr>
              <w:t>1,000</w:t>
            </w:r>
            <w:r w:rsidRPr="000530EA">
              <w:rPr>
                <w:b/>
                <w:szCs w:val="20"/>
              </w:rPr>
              <w:t xml:space="preserve"> characters):</w:t>
            </w:r>
          </w:p>
          <w:p w14:paraId="37F1337F" w14:textId="77777777" w:rsidR="00187F49" w:rsidRPr="000530EA" w:rsidRDefault="00187F49" w:rsidP="001C2854">
            <w:pPr>
              <w:pStyle w:val="Tabletext"/>
              <w:spacing w:before="120"/>
              <w:rPr>
                <w:color w:val="FF0000"/>
                <w:szCs w:val="20"/>
              </w:rPr>
            </w:pPr>
            <w:r w:rsidRPr="000530EA">
              <w:rPr>
                <w:color w:val="FF0000"/>
                <w:szCs w:val="20"/>
              </w:rPr>
              <w:t>Please explain:</w:t>
            </w:r>
          </w:p>
          <w:p w14:paraId="3B516A66" w14:textId="77777777" w:rsidR="00187F49" w:rsidRPr="000530EA" w:rsidRDefault="00187F49" w:rsidP="001C2854">
            <w:pPr>
              <w:pStyle w:val="Tabletext"/>
              <w:numPr>
                <w:ilvl w:val="0"/>
                <w:numId w:val="14"/>
              </w:numPr>
              <w:spacing w:before="120"/>
              <w:rPr>
                <w:color w:val="FF0000"/>
                <w:szCs w:val="20"/>
              </w:rPr>
            </w:pPr>
            <w:r w:rsidRPr="000530EA">
              <w:rPr>
                <w:color w:val="FF0000"/>
                <w:szCs w:val="20"/>
              </w:rPr>
              <w:t>What are the key technical challenges or uncertainties relevant to your hypothesis;</w:t>
            </w:r>
          </w:p>
          <w:p w14:paraId="3D6BAE09" w14:textId="77777777" w:rsidR="00187F49" w:rsidRPr="000530EA" w:rsidRDefault="00187F49" w:rsidP="001C2854">
            <w:pPr>
              <w:pStyle w:val="Tabletext"/>
              <w:numPr>
                <w:ilvl w:val="0"/>
                <w:numId w:val="14"/>
              </w:numPr>
              <w:spacing w:before="120"/>
              <w:rPr>
                <w:color w:val="FF0000"/>
                <w:szCs w:val="20"/>
              </w:rPr>
            </w:pPr>
            <w:r w:rsidRPr="000530EA">
              <w:rPr>
                <w:color w:val="FF0000"/>
                <w:szCs w:val="20"/>
              </w:rPr>
              <w:t>What process you went through in relation to searching for relevant knowledge before activity commencement (e.g., research via google/journals, engagement and consultation with industry experts, etc.);</w:t>
            </w:r>
          </w:p>
          <w:p w14:paraId="67006715" w14:textId="77777777" w:rsidR="00187F49" w:rsidRPr="000530EA" w:rsidRDefault="00187F49" w:rsidP="001C2854">
            <w:pPr>
              <w:pStyle w:val="Tabletext"/>
              <w:numPr>
                <w:ilvl w:val="0"/>
                <w:numId w:val="14"/>
              </w:numPr>
              <w:spacing w:before="120"/>
              <w:rPr>
                <w:color w:val="FF0000"/>
                <w:szCs w:val="20"/>
              </w:rPr>
            </w:pPr>
            <w:r w:rsidRPr="000530EA">
              <w:rPr>
                <w:color w:val="FF0000"/>
                <w:szCs w:val="20"/>
              </w:rPr>
              <w:t>Details of what was found in respect of the state of knowledge existing prior to commencement of your activity based on your search;</w:t>
            </w:r>
          </w:p>
          <w:p w14:paraId="157F8C57" w14:textId="77777777" w:rsidR="00187F49" w:rsidRPr="000530EA" w:rsidRDefault="00187F49" w:rsidP="001C2854">
            <w:pPr>
              <w:pStyle w:val="Tabletext"/>
              <w:numPr>
                <w:ilvl w:val="0"/>
                <w:numId w:val="14"/>
              </w:numPr>
              <w:spacing w:before="120"/>
              <w:rPr>
                <w:color w:val="FF0000"/>
                <w:szCs w:val="20"/>
              </w:rPr>
            </w:pPr>
            <w:r w:rsidRPr="000530EA">
              <w:rPr>
                <w:color w:val="FF0000"/>
                <w:szCs w:val="20"/>
              </w:rPr>
              <w:t>Why the state of knowledge existing prior to commencement of your activity did not allow you to determine the outcome of your hypothesis in advance. This must explain why you needed to generate new knowledge by conducting experimental R&amp;D to test your hypothesis.</w:t>
            </w:r>
          </w:p>
        </w:tc>
      </w:tr>
      <w:tr w:rsidR="00187F49" w:rsidRPr="007147A4" w14:paraId="54F927A7" w14:textId="77777777" w:rsidTr="00510575">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3D9FAF27" w14:textId="77777777" w:rsidR="00080239" w:rsidRPr="000530EA" w:rsidRDefault="00080239" w:rsidP="001C2854">
            <w:pPr>
              <w:pStyle w:val="Tabletext"/>
              <w:spacing w:before="120"/>
              <w:rPr>
                <w:b/>
                <w:szCs w:val="20"/>
              </w:rPr>
            </w:pPr>
            <w:r w:rsidRPr="000530EA">
              <w:rPr>
                <w:b/>
                <w:szCs w:val="20"/>
              </w:rPr>
              <w:t xml:space="preserve">What was the experiment and how did it test the hypothesis? (50 </w:t>
            </w:r>
            <w:r>
              <w:rPr>
                <w:b/>
                <w:szCs w:val="20"/>
              </w:rPr>
              <w:t>–</w:t>
            </w:r>
            <w:r w:rsidRPr="000530EA">
              <w:rPr>
                <w:b/>
                <w:szCs w:val="20"/>
              </w:rPr>
              <w:t xml:space="preserve"> </w:t>
            </w:r>
            <w:r>
              <w:rPr>
                <w:b/>
                <w:szCs w:val="20"/>
              </w:rPr>
              <w:t>4,000</w:t>
            </w:r>
            <w:r w:rsidRPr="000530EA">
              <w:rPr>
                <w:b/>
                <w:szCs w:val="20"/>
              </w:rPr>
              <w:t xml:space="preserve"> characters):</w:t>
            </w:r>
          </w:p>
          <w:p w14:paraId="320F4B3A" w14:textId="77777777" w:rsidR="00080239" w:rsidRPr="000530EA" w:rsidRDefault="00080239" w:rsidP="001C2854">
            <w:pPr>
              <w:pStyle w:val="SRTableList1"/>
              <w:numPr>
                <w:ilvl w:val="0"/>
                <w:numId w:val="0"/>
              </w:numPr>
              <w:spacing w:before="120"/>
              <w:rPr>
                <w:szCs w:val="20"/>
              </w:rPr>
            </w:pPr>
            <w:r w:rsidRPr="000530EA">
              <w:rPr>
                <w:szCs w:val="20"/>
              </w:rPr>
              <w:t>A systematic progression of design and testing was undertaken, which involved the following:</w:t>
            </w:r>
          </w:p>
          <w:p w14:paraId="0FC5C4AB" w14:textId="77777777" w:rsidR="00080239" w:rsidRPr="000530EA" w:rsidRDefault="00080239" w:rsidP="001C2854">
            <w:pPr>
              <w:pStyle w:val="SRTableList1"/>
              <w:numPr>
                <w:ilvl w:val="0"/>
                <w:numId w:val="14"/>
              </w:numPr>
              <w:spacing w:before="120"/>
              <w:rPr>
                <w:szCs w:val="20"/>
              </w:rPr>
            </w:pPr>
            <w:r w:rsidRPr="000530EA">
              <w:rPr>
                <w:color w:val="FF0000"/>
                <w:szCs w:val="20"/>
              </w:rPr>
              <w:t>Development of…</w:t>
            </w:r>
          </w:p>
          <w:p w14:paraId="0CC13F52" w14:textId="7D9FE402" w:rsidR="00187F49" w:rsidRPr="00531ECC" w:rsidRDefault="00080239" w:rsidP="001C2854">
            <w:pPr>
              <w:pStyle w:val="SRTableList1"/>
              <w:numPr>
                <w:ilvl w:val="0"/>
                <w:numId w:val="14"/>
              </w:numPr>
              <w:spacing w:before="120"/>
              <w:rPr>
                <w:szCs w:val="20"/>
              </w:rPr>
            </w:pPr>
            <w:r w:rsidRPr="000530EA">
              <w:rPr>
                <w:color w:val="FF0000"/>
                <w:szCs w:val="20"/>
              </w:rPr>
              <w:t>Conducting testing…</w:t>
            </w:r>
          </w:p>
          <w:p w14:paraId="6CA6EE93" w14:textId="77777777" w:rsidR="00187F49" w:rsidRPr="000530EA" w:rsidRDefault="00187F49" w:rsidP="001C2854">
            <w:pPr>
              <w:pStyle w:val="SRTableList1"/>
              <w:numPr>
                <w:ilvl w:val="0"/>
                <w:numId w:val="0"/>
              </w:numPr>
              <w:spacing w:before="120"/>
              <w:rPr>
                <w:szCs w:val="20"/>
              </w:rPr>
            </w:pPr>
            <w:r w:rsidRPr="000530EA">
              <w:rPr>
                <w:szCs w:val="20"/>
              </w:rPr>
              <w:t>Key variables include:</w:t>
            </w:r>
          </w:p>
          <w:p w14:paraId="5B1B752D" w14:textId="77777777" w:rsidR="00187F49" w:rsidRPr="000530EA" w:rsidRDefault="00187F49" w:rsidP="001C2854">
            <w:pPr>
              <w:pStyle w:val="SRTableList1"/>
              <w:numPr>
                <w:ilvl w:val="0"/>
                <w:numId w:val="14"/>
              </w:numPr>
              <w:spacing w:before="120"/>
              <w:rPr>
                <w:szCs w:val="20"/>
              </w:rPr>
            </w:pPr>
            <w:r w:rsidRPr="000530EA">
              <w:rPr>
                <w:color w:val="FF0000"/>
                <w:szCs w:val="20"/>
              </w:rPr>
              <w:t>E.g. design of the system (i.e. what you are changing)</w:t>
            </w:r>
          </w:p>
          <w:p w14:paraId="476B13A4" w14:textId="77777777" w:rsidR="00187F49" w:rsidRPr="000530EA" w:rsidRDefault="00187F49" w:rsidP="001C2854">
            <w:pPr>
              <w:pStyle w:val="SRTableList1"/>
              <w:numPr>
                <w:ilvl w:val="0"/>
                <w:numId w:val="14"/>
              </w:numPr>
              <w:spacing w:before="120"/>
              <w:rPr>
                <w:szCs w:val="20"/>
              </w:rPr>
            </w:pPr>
            <w:r w:rsidRPr="000530EA">
              <w:rPr>
                <w:color w:val="FF0000"/>
                <w:szCs w:val="20"/>
              </w:rPr>
              <w:t>E.g. environmental factors</w:t>
            </w:r>
          </w:p>
          <w:p w14:paraId="71DD61AD" w14:textId="77777777" w:rsidR="00187F49" w:rsidRPr="000530EA" w:rsidRDefault="00187F49" w:rsidP="001C2854">
            <w:pPr>
              <w:pStyle w:val="SRTableList1"/>
              <w:numPr>
                <w:ilvl w:val="0"/>
                <w:numId w:val="14"/>
              </w:numPr>
              <w:spacing w:before="120"/>
              <w:rPr>
                <w:szCs w:val="20"/>
              </w:rPr>
            </w:pPr>
            <w:r w:rsidRPr="000530EA">
              <w:rPr>
                <w:color w:val="FF0000"/>
                <w:szCs w:val="20"/>
              </w:rPr>
              <w:t>E.g. speed / accuracy / efficiency (i.e. what you are testing for)</w:t>
            </w:r>
          </w:p>
        </w:tc>
      </w:tr>
      <w:tr w:rsidR="00187F49" w:rsidRPr="0084407D" w14:paraId="0017B6F0" w14:textId="77777777" w:rsidTr="00510575">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75730A9B" w14:textId="77777777" w:rsidR="00187F49" w:rsidRPr="000530EA" w:rsidRDefault="00187F49" w:rsidP="001C2854">
            <w:pPr>
              <w:pStyle w:val="SRTableList1"/>
              <w:numPr>
                <w:ilvl w:val="0"/>
                <w:numId w:val="0"/>
              </w:numPr>
              <w:spacing w:before="120"/>
              <w:rPr>
                <w:b/>
                <w:szCs w:val="20"/>
              </w:rPr>
            </w:pPr>
            <w:r w:rsidRPr="000530EA">
              <w:rPr>
                <w:b/>
                <w:szCs w:val="20"/>
              </w:rPr>
              <w:t xml:space="preserve">How did you evaluate or plan to evaluate results from your experiment? (50 </w:t>
            </w:r>
            <w:r>
              <w:rPr>
                <w:b/>
                <w:szCs w:val="20"/>
              </w:rPr>
              <w:t>–</w:t>
            </w:r>
            <w:r w:rsidRPr="000530EA">
              <w:rPr>
                <w:b/>
                <w:szCs w:val="20"/>
              </w:rPr>
              <w:t xml:space="preserve"> </w:t>
            </w:r>
            <w:r>
              <w:rPr>
                <w:b/>
                <w:szCs w:val="20"/>
              </w:rPr>
              <w:t>4,000</w:t>
            </w:r>
            <w:r w:rsidRPr="000530EA">
              <w:rPr>
                <w:b/>
                <w:szCs w:val="20"/>
              </w:rPr>
              <w:t xml:space="preserve"> characters):</w:t>
            </w:r>
          </w:p>
          <w:p w14:paraId="596ACD73" w14:textId="77777777" w:rsidR="00187F49" w:rsidRPr="000530EA" w:rsidRDefault="00187F49" w:rsidP="001C2854">
            <w:pPr>
              <w:pStyle w:val="SRTableList1"/>
              <w:numPr>
                <w:ilvl w:val="0"/>
                <w:numId w:val="0"/>
              </w:numPr>
              <w:spacing w:before="120"/>
              <w:rPr>
                <w:szCs w:val="20"/>
              </w:rPr>
            </w:pPr>
            <w:r w:rsidRPr="000530EA">
              <w:rPr>
                <w:szCs w:val="20"/>
              </w:rPr>
              <w:t>Evaluations of test results included:</w:t>
            </w:r>
          </w:p>
          <w:p w14:paraId="6F020272" w14:textId="79FB0C8C" w:rsidR="00187F49" w:rsidRPr="000530EA" w:rsidRDefault="00187F49" w:rsidP="001C2854">
            <w:pPr>
              <w:pStyle w:val="SRTableList1"/>
              <w:numPr>
                <w:ilvl w:val="0"/>
                <w:numId w:val="0"/>
              </w:numPr>
              <w:spacing w:before="120"/>
              <w:rPr>
                <w:szCs w:val="20"/>
              </w:rPr>
            </w:pPr>
            <w:r w:rsidRPr="000530EA">
              <w:rPr>
                <w:color w:val="FF0000"/>
                <w:szCs w:val="20"/>
              </w:rPr>
              <w:t>Test results were evaluated through a process of…</w:t>
            </w:r>
          </w:p>
          <w:p w14:paraId="3B24BD56" w14:textId="77777777" w:rsidR="00187F49" w:rsidRPr="000530EA" w:rsidRDefault="00187F49" w:rsidP="001C2854">
            <w:pPr>
              <w:pStyle w:val="SRTableList1"/>
              <w:numPr>
                <w:ilvl w:val="0"/>
                <w:numId w:val="0"/>
              </w:numPr>
              <w:spacing w:before="120"/>
              <w:rPr>
                <w:szCs w:val="20"/>
              </w:rPr>
            </w:pPr>
            <w:r w:rsidRPr="000530EA">
              <w:rPr>
                <w:szCs w:val="20"/>
              </w:rPr>
              <w:t>The company observed the following:</w:t>
            </w:r>
          </w:p>
          <w:p w14:paraId="347030C4" w14:textId="77777777" w:rsidR="00797D11" w:rsidRPr="00BE4656" w:rsidRDefault="00797D11" w:rsidP="001C2854">
            <w:pPr>
              <w:pStyle w:val="SRTableList1"/>
              <w:numPr>
                <w:ilvl w:val="0"/>
                <w:numId w:val="23"/>
              </w:numPr>
              <w:spacing w:before="120"/>
              <w:rPr>
                <w:color w:val="FF0000"/>
                <w:szCs w:val="20"/>
              </w:rPr>
            </w:pPr>
            <w:r w:rsidRPr="00BE4656">
              <w:rPr>
                <w:color w:val="FF0000"/>
                <w:szCs w:val="20"/>
              </w:rPr>
              <w:t>Iteration 1 investigated … design idea. Testing found it would achieve… result which did not achieve the hypothesis.</w:t>
            </w:r>
          </w:p>
          <w:p w14:paraId="4F0B9EB4" w14:textId="77777777" w:rsidR="00797D11" w:rsidRPr="00BE4656" w:rsidRDefault="00797D11" w:rsidP="001C2854">
            <w:pPr>
              <w:pStyle w:val="SRTableList1"/>
              <w:numPr>
                <w:ilvl w:val="0"/>
                <w:numId w:val="23"/>
              </w:numPr>
              <w:spacing w:before="120"/>
              <w:rPr>
                <w:color w:val="FF0000"/>
                <w:szCs w:val="20"/>
              </w:rPr>
            </w:pPr>
            <w:r w:rsidRPr="00BE4656">
              <w:rPr>
                <w:color w:val="FF0000"/>
                <w:szCs w:val="20"/>
              </w:rPr>
              <w:t>Iteration 2 involved redesigning … to … in an attempt to overcome the issues identified in iteration 1. Testing of this design found that…</w:t>
            </w:r>
          </w:p>
          <w:p w14:paraId="0BD42E85" w14:textId="77777777" w:rsidR="00797D11" w:rsidRDefault="00797D11" w:rsidP="001C2854">
            <w:pPr>
              <w:pStyle w:val="SRTableList1"/>
              <w:numPr>
                <w:ilvl w:val="0"/>
                <w:numId w:val="23"/>
              </w:numPr>
              <w:spacing w:before="120"/>
              <w:rPr>
                <w:color w:val="FF0000"/>
                <w:szCs w:val="20"/>
              </w:rPr>
            </w:pPr>
            <w:r w:rsidRPr="00BE4656">
              <w:rPr>
                <w:color w:val="FF0000"/>
                <w:szCs w:val="20"/>
              </w:rPr>
              <w:t>Iteration 3 comprised of redesigning… and adding… in an attempt to overcome the issues identified in iteration 2. Testing of the new design found…</w:t>
            </w:r>
          </w:p>
          <w:p w14:paraId="66095099" w14:textId="77777777" w:rsidR="00797D11" w:rsidRPr="00BE4656" w:rsidRDefault="00797D11" w:rsidP="001C2854">
            <w:pPr>
              <w:pStyle w:val="SRTableList1"/>
              <w:numPr>
                <w:ilvl w:val="0"/>
                <w:numId w:val="0"/>
              </w:numPr>
              <w:spacing w:before="120"/>
              <w:ind w:left="720"/>
              <w:rPr>
                <w:color w:val="FF0000"/>
                <w:szCs w:val="20"/>
              </w:rPr>
            </w:pPr>
            <w:r w:rsidRPr="00BE4656">
              <w:rPr>
                <w:color w:val="FF0000"/>
                <w:szCs w:val="20"/>
              </w:rPr>
              <w:t>OR</w:t>
            </w:r>
          </w:p>
          <w:p w14:paraId="0E65E4D6" w14:textId="77777777" w:rsidR="00797D11" w:rsidRPr="000530EA" w:rsidRDefault="00797D11" w:rsidP="001C2854">
            <w:pPr>
              <w:pStyle w:val="SRTableList1"/>
              <w:numPr>
                <w:ilvl w:val="0"/>
                <w:numId w:val="23"/>
              </w:numPr>
              <w:spacing w:before="120"/>
              <w:rPr>
                <w:color w:val="FF0000"/>
                <w:szCs w:val="20"/>
              </w:rPr>
            </w:pPr>
            <w:r w:rsidRPr="000530EA">
              <w:rPr>
                <w:color w:val="FF0000"/>
                <w:szCs w:val="20"/>
              </w:rPr>
              <w:t>What test results did you get? What technical issues, failures or challenges occurred?</w:t>
            </w:r>
          </w:p>
          <w:p w14:paraId="7608A4C1" w14:textId="77777777" w:rsidR="00797D11" w:rsidRPr="000530EA" w:rsidRDefault="00797D11" w:rsidP="001C2854">
            <w:pPr>
              <w:pStyle w:val="SRTableList1"/>
              <w:numPr>
                <w:ilvl w:val="0"/>
                <w:numId w:val="23"/>
              </w:numPr>
              <w:spacing w:before="120"/>
              <w:rPr>
                <w:color w:val="FF0000"/>
                <w:szCs w:val="20"/>
              </w:rPr>
            </w:pPr>
            <w:r w:rsidRPr="000530EA">
              <w:rPr>
                <w:color w:val="FF0000"/>
                <w:szCs w:val="20"/>
              </w:rPr>
              <w:t xml:space="preserve">What </w:t>
            </w:r>
            <w:r>
              <w:rPr>
                <w:color w:val="FF0000"/>
                <w:szCs w:val="20"/>
              </w:rPr>
              <w:t xml:space="preserve">modifications did you make </w:t>
            </w:r>
            <w:r w:rsidRPr="000530EA">
              <w:rPr>
                <w:color w:val="FF0000"/>
                <w:szCs w:val="20"/>
              </w:rPr>
              <w:t>in response to the technical challenges</w:t>
            </w:r>
            <w:r>
              <w:rPr>
                <w:color w:val="FF0000"/>
                <w:szCs w:val="20"/>
              </w:rPr>
              <w:t>?</w:t>
            </w:r>
          </w:p>
          <w:p w14:paraId="1D2DC628" w14:textId="44A57719" w:rsidR="00187F49" w:rsidRPr="000530EA" w:rsidRDefault="00797D11" w:rsidP="001C2854">
            <w:pPr>
              <w:pStyle w:val="SRTableList1"/>
              <w:numPr>
                <w:ilvl w:val="0"/>
                <w:numId w:val="23"/>
              </w:numPr>
              <w:spacing w:before="120"/>
              <w:rPr>
                <w:color w:val="FF0000"/>
                <w:szCs w:val="20"/>
              </w:rPr>
            </w:pPr>
            <w:r w:rsidRPr="000530EA">
              <w:rPr>
                <w:color w:val="FF0000"/>
                <w:szCs w:val="20"/>
              </w:rPr>
              <w:t>What was the result of these tests / modifications – i.e. was the design successful or will further changes be required?</w:t>
            </w:r>
          </w:p>
        </w:tc>
      </w:tr>
      <w:tr w:rsidR="00187F49" w14:paraId="548B55B4" w14:textId="77777777" w:rsidTr="00510575">
        <w:trPr>
          <w:trHeight w:val="1550"/>
          <w:jc w:val="center"/>
        </w:trPr>
        <w:tc>
          <w:tcPr>
            <w:tcW w:w="5000" w:type="pct"/>
            <w:gridSpan w:val="3"/>
            <w:tcBorders>
              <w:top w:val="single" w:sz="4" w:space="0" w:color="000000"/>
              <w:left w:val="single" w:sz="4" w:space="0" w:color="auto"/>
              <w:bottom w:val="single" w:sz="4" w:space="0" w:color="000000"/>
              <w:right w:val="single" w:sz="4" w:space="0" w:color="000000"/>
            </w:tcBorders>
          </w:tcPr>
          <w:p w14:paraId="5EF03211" w14:textId="77777777" w:rsidR="00080239" w:rsidRPr="000530EA" w:rsidRDefault="00080239" w:rsidP="001C2854">
            <w:pPr>
              <w:pStyle w:val="SRTableList1"/>
              <w:numPr>
                <w:ilvl w:val="0"/>
                <w:numId w:val="0"/>
              </w:numPr>
              <w:spacing w:before="120"/>
              <w:rPr>
                <w:b/>
                <w:szCs w:val="20"/>
              </w:rPr>
            </w:pPr>
            <w:r w:rsidRPr="000530EA">
              <w:rPr>
                <w:b/>
                <w:szCs w:val="20"/>
              </w:rPr>
              <w:t xml:space="preserve">Describe the conclusions reached from your experiments in the selected income period. (50 </w:t>
            </w:r>
            <w:r>
              <w:rPr>
                <w:b/>
                <w:szCs w:val="20"/>
              </w:rPr>
              <w:t>–</w:t>
            </w:r>
            <w:r w:rsidRPr="000530EA">
              <w:rPr>
                <w:b/>
                <w:szCs w:val="20"/>
              </w:rPr>
              <w:t xml:space="preserve"> </w:t>
            </w:r>
            <w:r>
              <w:rPr>
                <w:b/>
                <w:szCs w:val="20"/>
              </w:rPr>
              <w:t>4,000</w:t>
            </w:r>
            <w:r w:rsidRPr="000530EA">
              <w:rPr>
                <w:b/>
                <w:szCs w:val="20"/>
              </w:rPr>
              <w:t xml:space="preserve"> characters):</w:t>
            </w:r>
          </w:p>
          <w:p w14:paraId="3FBD9D21" w14:textId="77777777" w:rsidR="00080239" w:rsidRPr="000530EA" w:rsidRDefault="00080239" w:rsidP="001C2854">
            <w:pPr>
              <w:pStyle w:val="Tabletext"/>
              <w:spacing w:before="120"/>
              <w:rPr>
                <w:color w:val="FF0000"/>
                <w:szCs w:val="20"/>
              </w:rPr>
            </w:pPr>
            <w:r w:rsidRPr="000530EA">
              <w:rPr>
                <w:color w:val="FF0000"/>
                <w:szCs w:val="20"/>
              </w:rPr>
              <w:t>As of 30 June 2023, the hypothesis was / was not proven …</w:t>
            </w:r>
          </w:p>
          <w:p w14:paraId="3682D753" w14:textId="6841C47E" w:rsidR="00187F49" w:rsidRPr="000530EA" w:rsidRDefault="00080239" w:rsidP="001C2854">
            <w:pPr>
              <w:pStyle w:val="SRTableList1"/>
              <w:numPr>
                <w:ilvl w:val="0"/>
                <w:numId w:val="0"/>
              </w:numPr>
              <w:spacing w:before="120"/>
              <w:rPr>
                <w:b/>
                <w:szCs w:val="20"/>
              </w:rPr>
            </w:pPr>
            <w:r w:rsidRPr="000530EA">
              <w:rPr>
                <w:color w:val="FF0000"/>
                <w:szCs w:val="20"/>
              </w:rPr>
              <w:t>In future financial years…</w:t>
            </w:r>
          </w:p>
        </w:tc>
      </w:tr>
    </w:tbl>
    <w:p w14:paraId="689B07DE" w14:textId="77777777" w:rsidR="00187F49" w:rsidRDefault="00187F49" w:rsidP="001C2854">
      <w:pPr>
        <w:spacing w:before="12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1"/>
        <w:gridCol w:w="1522"/>
        <w:gridCol w:w="1443"/>
      </w:tblGrid>
      <w:tr w:rsidR="00864B14" w:rsidRPr="00055496" w14:paraId="25415AAC" w14:textId="77777777" w:rsidTr="005E033A">
        <w:trPr>
          <w:jc w:val="center"/>
        </w:trPr>
        <w:tc>
          <w:tcPr>
            <w:tcW w:w="5000" w:type="pct"/>
            <w:gridSpan w:val="3"/>
            <w:shd w:val="clear" w:color="auto" w:fill="FBD4B4" w:themeFill="accent6" w:themeFillTint="66"/>
            <w:vAlign w:val="center"/>
          </w:tcPr>
          <w:p w14:paraId="39163D7B" w14:textId="77777777" w:rsidR="00864B14" w:rsidRPr="00055496" w:rsidRDefault="00864B14" w:rsidP="001C2854">
            <w:pPr>
              <w:pStyle w:val="Coresupporttableheading"/>
              <w:spacing w:before="120" w:after="120"/>
              <w:rPr>
                <w:b w:val="0"/>
                <w:sz w:val="16"/>
              </w:rPr>
            </w:pPr>
            <w:r w:rsidRPr="00055496">
              <w:t>Su</w:t>
            </w:r>
            <w:r w:rsidR="008D585B">
              <w:t>pporting Activities Description</w:t>
            </w:r>
          </w:p>
        </w:tc>
      </w:tr>
      <w:tr w:rsidR="003F0E5B" w:rsidRPr="00055496" w14:paraId="1A590F4D" w14:textId="77777777" w:rsidTr="005E033A">
        <w:trPr>
          <w:jc w:val="center"/>
        </w:trPr>
        <w:tc>
          <w:tcPr>
            <w:tcW w:w="3356" w:type="pct"/>
            <w:shd w:val="clear" w:color="auto" w:fill="auto"/>
            <w:vAlign w:val="center"/>
          </w:tcPr>
          <w:p w14:paraId="57403ACB" w14:textId="561FC3C1" w:rsidR="003F0E5B" w:rsidRPr="00055496" w:rsidRDefault="003F0E5B" w:rsidP="001C2854">
            <w:pPr>
              <w:pStyle w:val="Coresupporttablesubheading"/>
            </w:pPr>
            <w:r>
              <w:t>Supporting Activity 1: Background research and project management</w:t>
            </w:r>
          </w:p>
        </w:tc>
        <w:tc>
          <w:tcPr>
            <w:tcW w:w="844" w:type="pct"/>
            <w:shd w:val="clear" w:color="auto" w:fill="FFFFFF" w:themeFill="background1"/>
            <w:vAlign w:val="center"/>
          </w:tcPr>
          <w:p w14:paraId="3BAB4C81" w14:textId="77777777" w:rsidR="003F0E5B" w:rsidRPr="00055496" w:rsidRDefault="003F0E5B" w:rsidP="001C2854">
            <w:pPr>
              <w:pStyle w:val="Coresupporttableheading"/>
              <w:spacing w:before="120" w:after="120"/>
              <w:rPr>
                <w:sz w:val="20"/>
                <w:szCs w:val="20"/>
              </w:rPr>
            </w:pPr>
            <w:r w:rsidRPr="00055496">
              <w:rPr>
                <w:sz w:val="20"/>
                <w:szCs w:val="20"/>
              </w:rPr>
              <w:t xml:space="preserve">Start date: </w:t>
            </w:r>
          </w:p>
          <w:p w14:paraId="1CAB9560" w14:textId="35A2B6EC" w:rsidR="003F0E5B" w:rsidRPr="00055496" w:rsidRDefault="003F0E5B" w:rsidP="001C2854">
            <w:pPr>
              <w:pStyle w:val="Coresupporttableheading"/>
              <w:spacing w:before="120" w:after="120"/>
              <w:rPr>
                <w:sz w:val="20"/>
                <w:szCs w:val="20"/>
              </w:rPr>
            </w:pPr>
            <w:r w:rsidRPr="00055496">
              <w:rPr>
                <w:sz w:val="20"/>
                <w:szCs w:val="20"/>
              </w:rPr>
              <w:t>Jul 202</w:t>
            </w:r>
            <w:r>
              <w:rPr>
                <w:sz w:val="20"/>
                <w:szCs w:val="20"/>
              </w:rPr>
              <w:t>1</w:t>
            </w:r>
          </w:p>
        </w:tc>
        <w:tc>
          <w:tcPr>
            <w:tcW w:w="800" w:type="pct"/>
            <w:shd w:val="clear" w:color="auto" w:fill="FFFFFF" w:themeFill="background1"/>
            <w:vAlign w:val="center"/>
          </w:tcPr>
          <w:p w14:paraId="277B5572" w14:textId="77777777" w:rsidR="003F0E5B" w:rsidRPr="00055496" w:rsidRDefault="003F0E5B" w:rsidP="001C2854">
            <w:pPr>
              <w:pStyle w:val="Coresupporttableheading"/>
              <w:spacing w:before="120" w:after="120"/>
              <w:rPr>
                <w:sz w:val="20"/>
                <w:szCs w:val="20"/>
              </w:rPr>
            </w:pPr>
            <w:r w:rsidRPr="00055496">
              <w:rPr>
                <w:sz w:val="20"/>
                <w:szCs w:val="20"/>
              </w:rPr>
              <w:t xml:space="preserve">End date: </w:t>
            </w:r>
          </w:p>
          <w:p w14:paraId="578EBF98" w14:textId="1F098771" w:rsidR="003F0E5B" w:rsidRPr="00055496" w:rsidRDefault="003F0E5B" w:rsidP="001C2854">
            <w:pPr>
              <w:pStyle w:val="Coresupporttableheading"/>
              <w:spacing w:before="120" w:after="120"/>
              <w:rPr>
                <w:sz w:val="20"/>
                <w:szCs w:val="20"/>
              </w:rPr>
            </w:pPr>
            <w:r w:rsidRPr="00055496">
              <w:rPr>
                <w:sz w:val="20"/>
                <w:szCs w:val="20"/>
              </w:rPr>
              <w:t>Jun 202</w:t>
            </w:r>
            <w:r>
              <w:rPr>
                <w:sz w:val="20"/>
                <w:szCs w:val="20"/>
              </w:rPr>
              <w:t>3</w:t>
            </w:r>
          </w:p>
        </w:tc>
      </w:tr>
      <w:tr w:rsidR="00035795" w:rsidRPr="00055496" w14:paraId="50E43002" w14:textId="77777777" w:rsidTr="005E033A">
        <w:trPr>
          <w:jc w:val="center"/>
        </w:trPr>
        <w:tc>
          <w:tcPr>
            <w:tcW w:w="5000" w:type="pct"/>
            <w:gridSpan w:val="3"/>
            <w:shd w:val="clear" w:color="auto" w:fill="auto"/>
          </w:tcPr>
          <w:p w14:paraId="0316AD12" w14:textId="576BB495" w:rsidR="00035795" w:rsidRPr="001C2854" w:rsidRDefault="00035795" w:rsidP="001C2854">
            <w:pPr>
              <w:pStyle w:val="SRTableList1"/>
              <w:numPr>
                <w:ilvl w:val="0"/>
                <w:numId w:val="0"/>
              </w:numPr>
              <w:spacing w:before="120"/>
              <w:rPr>
                <w:b/>
                <w:szCs w:val="20"/>
              </w:rPr>
            </w:pPr>
            <w:commentRangeStart w:id="336"/>
            <w:r w:rsidRPr="001C2854">
              <w:rPr>
                <w:b/>
                <w:szCs w:val="20"/>
              </w:rPr>
              <w:t xml:space="preserve">Briefly describe this supporting activity. </w:t>
            </w:r>
            <w:commentRangeEnd w:id="336"/>
            <w:r w:rsidR="00531ECC" w:rsidRPr="001C2854">
              <w:rPr>
                <w:rStyle w:val="CommentReference"/>
                <w:sz w:val="20"/>
                <w:szCs w:val="20"/>
              </w:rPr>
              <w:commentReference w:id="336"/>
            </w:r>
            <w:r w:rsidRPr="001C2854">
              <w:rPr>
                <w:b/>
                <w:szCs w:val="20"/>
              </w:rPr>
              <w:t xml:space="preserve">(50 </w:t>
            </w:r>
            <w:r w:rsidR="00187F49" w:rsidRPr="001C2854">
              <w:rPr>
                <w:b/>
                <w:szCs w:val="20"/>
              </w:rPr>
              <w:t>–</w:t>
            </w:r>
            <w:r w:rsidRPr="001C2854">
              <w:rPr>
                <w:b/>
                <w:szCs w:val="20"/>
              </w:rPr>
              <w:t xml:space="preserve"> </w:t>
            </w:r>
            <w:r w:rsidR="00187F49" w:rsidRPr="001C2854">
              <w:rPr>
                <w:b/>
                <w:szCs w:val="20"/>
              </w:rPr>
              <w:t>1,000</w:t>
            </w:r>
            <w:r w:rsidRPr="001C2854">
              <w:rPr>
                <w:b/>
                <w:szCs w:val="20"/>
              </w:rPr>
              <w:t xml:space="preserve"> characters):</w:t>
            </w:r>
          </w:p>
          <w:p w14:paraId="17FA4A55" w14:textId="50D903CD" w:rsidR="00035795" w:rsidRPr="001C2854" w:rsidRDefault="00035795" w:rsidP="001C2854">
            <w:pPr>
              <w:pStyle w:val="SRTableList1"/>
              <w:numPr>
                <w:ilvl w:val="0"/>
                <w:numId w:val="0"/>
              </w:numPr>
              <w:spacing w:before="120"/>
              <w:rPr>
                <w:szCs w:val="20"/>
              </w:rPr>
            </w:pPr>
            <w:r w:rsidRPr="001C2854">
              <w:rPr>
                <w:szCs w:val="20"/>
              </w:rPr>
              <w:t xml:space="preserve">The following activities were undertaken in support of the </w:t>
            </w:r>
            <w:r w:rsidR="00087352" w:rsidRPr="001C2854">
              <w:rPr>
                <w:szCs w:val="20"/>
              </w:rPr>
              <w:t>Core Activities:</w:t>
            </w:r>
          </w:p>
          <w:p w14:paraId="78025A99" w14:textId="77777777" w:rsidR="00035795" w:rsidRPr="001C2854" w:rsidRDefault="00035795" w:rsidP="001C2854">
            <w:pPr>
              <w:pStyle w:val="SRTableList1"/>
              <w:numPr>
                <w:ilvl w:val="0"/>
                <w:numId w:val="18"/>
              </w:numPr>
              <w:spacing w:before="120"/>
              <w:rPr>
                <w:szCs w:val="20"/>
              </w:rPr>
            </w:pPr>
            <w:r w:rsidRPr="001C2854">
              <w:rPr>
                <w:szCs w:val="20"/>
              </w:rPr>
              <w:t>Literature search and review;</w:t>
            </w:r>
          </w:p>
          <w:p w14:paraId="71B1C5C3" w14:textId="77777777" w:rsidR="00035795" w:rsidRPr="001C2854" w:rsidRDefault="00035795" w:rsidP="001C2854">
            <w:pPr>
              <w:pStyle w:val="SRTableList1"/>
              <w:numPr>
                <w:ilvl w:val="0"/>
                <w:numId w:val="18"/>
              </w:numPr>
              <w:spacing w:before="120"/>
              <w:rPr>
                <w:szCs w:val="20"/>
              </w:rPr>
            </w:pPr>
            <w:r w:rsidRPr="001C2854">
              <w:rPr>
                <w:szCs w:val="20"/>
              </w:rPr>
              <w:t>Analysis of previous design solutions and assessment of key interferences to determine potential solutions;</w:t>
            </w:r>
          </w:p>
          <w:p w14:paraId="21D2AB86" w14:textId="3ED40434" w:rsidR="003F0E5B" w:rsidRPr="001C2854" w:rsidRDefault="003F0E5B" w:rsidP="001C2854">
            <w:pPr>
              <w:pStyle w:val="SRTableList1"/>
              <w:numPr>
                <w:ilvl w:val="0"/>
                <w:numId w:val="18"/>
              </w:numPr>
              <w:spacing w:before="120"/>
              <w:rPr>
                <w:szCs w:val="20"/>
              </w:rPr>
            </w:pPr>
            <w:r w:rsidRPr="001C2854">
              <w:rPr>
                <w:szCs w:val="20"/>
              </w:rPr>
              <w:t>Consultation with industry experts;</w:t>
            </w:r>
          </w:p>
          <w:p w14:paraId="231DFF9F" w14:textId="25B65267" w:rsidR="00035795" w:rsidRPr="001C2854" w:rsidRDefault="00AE65D7" w:rsidP="001C2854">
            <w:pPr>
              <w:pStyle w:val="SRTableList1"/>
              <w:numPr>
                <w:ilvl w:val="0"/>
                <w:numId w:val="18"/>
              </w:numPr>
              <w:spacing w:before="120"/>
              <w:rPr>
                <w:szCs w:val="20"/>
              </w:rPr>
            </w:pPr>
            <w:r w:rsidRPr="001C2854">
              <w:rPr>
                <w:szCs w:val="20"/>
              </w:rPr>
              <w:t>Project management relevant to facilitating R&amp;D activity (e.g. record management and administration directly related to conducting the experiments).</w:t>
            </w:r>
          </w:p>
        </w:tc>
      </w:tr>
      <w:tr w:rsidR="00710019" w:rsidRPr="00055496" w14:paraId="602A064E" w14:textId="77777777" w:rsidTr="005E033A">
        <w:trPr>
          <w:jc w:val="center"/>
        </w:trPr>
        <w:tc>
          <w:tcPr>
            <w:tcW w:w="5000" w:type="pct"/>
            <w:gridSpan w:val="3"/>
            <w:shd w:val="clear" w:color="auto" w:fill="auto"/>
          </w:tcPr>
          <w:p w14:paraId="443FEB57" w14:textId="1B8FC3A3" w:rsidR="00474932" w:rsidRPr="001C2854" w:rsidRDefault="00474932" w:rsidP="001C2854">
            <w:pPr>
              <w:pStyle w:val="SRTableList1"/>
              <w:numPr>
                <w:ilvl w:val="0"/>
                <w:numId w:val="0"/>
              </w:numPr>
              <w:spacing w:before="120"/>
              <w:rPr>
                <w:b/>
                <w:szCs w:val="20"/>
              </w:rPr>
            </w:pPr>
            <w:bookmarkStart w:id="337" w:name="_Hlk132640704"/>
            <w:r w:rsidRPr="001C2854">
              <w:rPr>
                <w:b/>
                <w:szCs w:val="20"/>
              </w:rPr>
              <w:t xml:space="preserve">How did this activity directly support the core activities? (50 – </w:t>
            </w:r>
            <w:r w:rsidR="00187F49" w:rsidRPr="001C2854">
              <w:rPr>
                <w:b/>
                <w:szCs w:val="20"/>
              </w:rPr>
              <w:t>1,000</w:t>
            </w:r>
            <w:r w:rsidRPr="001C2854">
              <w:rPr>
                <w:b/>
                <w:szCs w:val="20"/>
              </w:rPr>
              <w:t xml:space="preserve"> characters):</w:t>
            </w:r>
          </w:p>
          <w:p w14:paraId="2D2ADB41" w14:textId="6B5EC88E" w:rsidR="00710019" w:rsidRPr="001C2854" w:rsidRDefault="00B1196E" w:rsidP="001C2854">
            <w:pPr>
              <w:pStyle w:val="SRTableList1"/>
              <w:numPr>
                <w:ilvl w:val="0"/>
                <w:numId w:val="0"/>
              </w:numPr>
              <w:spacing w:before="120"/>
              <w:rPr>
                <w:b/>
                <w:szCs w:val="20"/>
              </w:rPr>
            </w:pPr>
            <w:r w:rsidRPr="001C2854">
              <w:rPr>
                <w:szCs w:val="20"/>
              </w:rPr>
              <w:t xml:space="preserve">The background research activity is directly related to the </w:t>
            </w:r>
            <w:r w:rsidR="001B6B26" w:rsidRPr="001C2854">
              <w:rPr>
                <w:szCs w:val="20"/>
              </w:rPr>
              <w:t>Core Activit</w:t>
            </w:r>
            <w:r w:rsidR="00187F49" w:rsidRPr="001C2854">
              <w:rPr>
                <w:szCs w:val="20"/>
              </w:rPr>
              <w:t xml:space="preserve">ies </w:t>
            </w:r>
            <w:r w:rsidRPr="001C2854">
              <w:rPr>
                <w:szCs w:val="20"/>
              </w:rPr>
              <w:t xml:space="preserve">as it allows the </w:t>
            </w:r>
            <w:r w:rsidR="001B6B26" w:rsidRPr="001C2854">
              <w:rPr>
                <w:szCs w:val="20"/>
              </w:rPr>
              <w:t>c</w:t>
            </w:r>
            <w:r w:rsidRPr="001C2854">
              <w:rPr>
                <w:szCs w:val="20"/>
              </w:rPr>
              <w:t>ompany to determine whether the outcome could be known in advance, via literature reviews and consultations with industry professionals, and thus whether new knowledge will be generated via the undertaking of the experiments outlined within the core activity. Information and knowledge found from this background research and project management is used as evidence that the specific technology to be designed does not yet exist and for further development of the core hypotheses.</w:t>
            </w:r>
          </w:p>
        </w:tc>
      </w:tr>
      <w:bookmarkEnd w:id="337"/>
      <w:tr w:rsidR="00864B14" w:rsidRPr="00055496" w14:paraId="6875B674" w14:textId="77777777" w:rsidTr="005E033A">
        <w:trPr>
          <w:jc w:val="center"/>
        </w:trPr>
        <w:tc>
          <w:tcPr>
            <w:tcW w:w="3356" w:type="pct"/>
            <w:shd w:val="clear" w:color="auto" w:fill="auto"/>
            <w:vAlign w:val="center"/>
          </w:tcPr>
          <w:p w14:paraId="4E876EAC" w14:textId="77777777" w:rsidR="00864B14" w:rsidRPr="000530EA" w:rsidRDefault="008D585B" w:rsidP="001C2854">
            <w:pPr>
              <w:pStyle w:val="Coresupporttablesubheading"/>
            </w:pPr>
            <w:r w:rsidRPr="000530EA">
              <w:t>Relationship with Core A</w:t>
            </w:r>
            <w:r w:rsidR="00864B14" w:rsidRPr="000530EA">
              <w:t>ctivities</w:t>
            </w:r>
          </w:p>
        </w:tc>
        <w:tc>
          <w:tcPr>
            <w:tcW w:w="1644" w:type="pct"/>
            <w:gridSpan w:val="2"/>
            <w:shd w:val="clear" w:color="auto" w:fill="auto"/>
            <w:vAlign w:val="center"/>
          </w:tcPr>
          <w:p w14:paraId="3CAD8936" w14:textId="41DFD1B2" w:rsidR="00864B14" w:rsidRPr="00055496" w:rsidRDefault="00864B14" w:rsidP="001C2854">
            <w:pPr>
              <w:pStyle w:val="Tabletext"/>
              <w:spacing w:before="120"/>
              <w:jc w:val="center"/>
            </w:pPr>
            <w:r w:rsidRPr="00055496">
              <w:t xml:space="preserve">Directly </w:t>
            </w:r>
            <w:r w:rsidRPr="003F0E5B">
              <w:t>related</w:t>
            </w:r>
            <w:r w:rsidR="00574333" w:rsidRPr="003F0E5B">
              <w:t xml:space="preserve"> to all core activities</w:t>
            </w:r>
          </w:p>
        </w:tc>
      </w:tr>
      <w:tr w:rsidR="00187F49" w:rsidRPr="00055496" w14:paraId="357433E3" w14:textId="77777777" w:rsidTr="005E033A">
        <w:trPr>
          <w:jc w:val="center"/>
        </w:trPr>
        <w:tc>
          <w:tcPr>
            <w:tcW w:w="3356" w:type="pct"/>
            <w:shd w:val="clear" w:color="auto" w:fill="auto"/>
            <w:vAlign w:val="center"/>
          </w:tcPr>
          <w:p w14:paraId="06E5782E" w14:textId="1DC6AC79" w:rsidR="00187F49" w:rsidRPr="000530EA" w:rsidRDefault="00187F49" w:rsidP="001C2854">
            <w:pPr>
              <w:pStyle w:val="Coresupporttablesubheading"/>
            </w:pPr>
            <w:r w:rsidRPr="000530EA">
              <w:rPr>
                <w:iCs/>
                <w:color w:val="222222"/>
                <w:shd w:val="clear" w:color="auto" w:fill="FFFFFF"/>
              </w:rPr>
              <w:t>Did this activity produce a good or a service, or is it directly related to producing a good or a service?</w:t>
            </w:r>
          </w:p>
        </w:tc>
        <w:tc>
          <w:tcPr>
            <w:tcW w:w="1644" w:type="pct"/>
            <w:gridSpan w:val="2"/>
            <w:shd w:val="clear" w:color="auto" w:fill="auto"/>
            <w:vAlign w:val="center"/>
          </w:tcPr>
          <w:p w14:paraId="2C402FBD" w14:textId="460243C2" w:rsidR="00187F49" w:rsidRPr="00187F49" w:rsidRDefault="00187F49" w:rsidP="001C2854">
            <w:pPr>
              <w:pStyle w:val="Tabletext"/>
              <w:spacing w:before="120"/>
              <w:jc w:val="center"/>
            </w:pPr>
            <w:r w:rsidRPr="00187F49">
              <w:t>No</w:t>
            </w:r>
          </w:p>
        </w:tc>
      </w:tr>
      <w:tr w:rsidR="00187F49" w:rsidRPr="00055496" w14:paraId="039619DA" w14:textId="77777777" w:rsidTr="005E033A">
        <w:trPr>
          <w:jc w:val="center"/>
        </w:trPr>
        <w:tc>
          <w:tcPr>
            <w:tcW w:w="3356" w:type="pct"/>
            <w:shd w:val="clear" w:color="auto" w:fill="auto"/>
            <w:vAlign w:val="center"/>
          </w:tcPr>
          <w:p w14:paraId="373B6B48" w14:textId="09C42DAD" w:rsidR="00187F49" w:rsidRPr="000530EA" w:rsidRDefault="00187F49" w:rsidP="001C2854">
            <w:pPr>
              <w:pStyle w:val="Coresupporttablesubheading"/>
              <w:rPr>
                <w:iCs/>
                <w:color w:val="222222"/>
                <w:shd w:val="clear" w:color="auto" w:fill="FFFFFF"/>
              </w:rPr>
            </w:pPr>
            <w:r w:rsidRPr="000530EA">
              <w:rPr>
                <w:iCs/>
                <w:color w:val="222222"/>
                <w:shd w:val="clear" w:color="auto" w:fill="FFFFFF"/>
              </w:rPr>
              <w:t xml:space="preserve">If yes above, was this activity undertaken for the dominant purpose of supporting the core activity </w:t>
            </w:r>
            <w:r w:rsidRPr="000530EA">
              <w:rPr>
                <w:b w:val="0"/>
                <w:bCs/>
                <w:iCs/>
                <w:color w:val="222222"/>
                <w:shd w:val="clear" w:color="auto" w:fill="FFFFFF"/>
              </w:rPr>
              <w:t>(</w:t>
            </w:r>
            <w:r w:rsidRPr="000530EA">
              <w:rPr>
                <w:b w:val="0"/>
                <w:bCs/>
                <w:iCs/>
                <w:color w:val="222222"/>
                <w:u w:val="single"/>
                <w:shd w:val="clear" w:color="auto" w:fill="FFFFFF"/>
              </w:rPr>
              <w:t>must</w:t>
            </w:r>
            <w:r w:rsidRPr="000530EA">
              <w:rPr>
                <w:b w:val="0"/>
                <w:bCs/>
                <w:iCs/>
                <w:color w:val="222222"/>
                <w:shd w:val="clear" w:color="auto" w:fill="FFFFFF"/>
              </w:rPr>
              <w:t xml:space="preserve"> be yes)</w:t>
            </w:r>
            <w:r w:rsidRPr="000530EA">
              <w:rPr>
                <w:iCs/>
                <w:color w:val="222222"/>
                <w:shd w:val="clear" w:color="auto" w:fill="FFFFFF"/>
              </w:rPr>
              <w:t>?</w:t>
            </w:r>
          </w:p>
        </w:tc>
        <w:tc>
          <w:tcPr>
            <w:tcW w:w="1644" w:type="pct"/>
            <w:gridSpan w:val="2"/>
            <w:shd w:val="clear" w:color="auto" w:fill="auto"/>
            <w:vAlign w:val="center"/>
          </w:tcPr>
          <w:p w14:paraId="7D8F755B" w14:textId="5FEE38F9" w:rsidR="00187F49" w:rsidRPr="00187F49" w:rsidRDefault="00187F49" w:rsidP="001C2854">
            <w:pPr>
              <w:pStyle w:val="Tabletext"/>
              <w:spacing w:before="120"/>
              <w:jc w:val="center"/>
            </w:pPr>
            <w:r w:rsidRPr="00187F49">
              <w:t>NA</w:t>
            </w:r>
          </w:p>
        </w:tc>
      </w:tr>
    </w:tbl>
    <w:p w14:paraId="35F453C7" w14:textId="77777777" w:rsidR="00A548D2" w:rsidRDefault="00A548D2" w:rsidP="001C2854">
      <w:pPr>
        <w:spacing w:before="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9"/>
        <w:gridCol w:w="1527"/>
        <w:gridCol w:w="1450"/>
      </w:tblGrid>
      <w:tr w:rsidR="003F0E5B" w:rsidRPr="00055496" w14:paraId="5C72F824" w14:textId="77777777" w:rsidTr="003F0E5B">
        <w:trPr>
          <w:jc w:val="center"/>
        </w:trPr>
        <w:tc>
          <w:tcPr>
            <w:tcW w:w="9016" w:type="dxa"/>
            <w:gridSpan w:val="3"/>
            <w:shd w:val="clear" w:color="auto" w:fill="FBD4B4" w:themeFill="accent6" w:themeFillTint="66"/>
            <w:vAlign w:val="center"/>
          </w:tcPr>
          <w:p w14:paraId="51AFB300" w14:textId="77777777" w:rsidR="003F0E5B" w:rsidRPr="00055496" w:rsidRDefault="003F0E5B" w:rsidP="001C2854">
            <w:pPr>
              <w:pStyle w:val="Coresupporttableheading"/>
              <w:spacing w:before="120" w:after="120"/>
              <w:rPr>
                <w:b w:val="0"/>
                <w:sz w:val="16"/>
              </w:rPr>
            </w:pPr>
            <w:r w:rsidRPr="00055496">
              <w:t>Su</w:t>
            </w:r>
            <w:r>
              <w:t>pporting Activities Description</w:t>
            </w:r>
          </w:p>
        </w:tc>
      </w:tr>
      <w:tr w:rsidR="003F0E5B" w:rsidRPr="00055496" w14:paraId="33A21D47" w14:textId="77777777" w:rsidTr="003F0E5B">
        <w:trPr>
          <w:jc w:val="center"/>
        </w:trPr>
        <w:tc>
          <w:tcPr>
            <w:tcW w:w="6039" w:type="dxa"/>
            <w:shd w:val="clear" w:color="auto" w:fill="auto"/>
            <w:vAlign w:val="center"/>
          </w:tcPr>
          <w:p w14:paraId="41A6618F" w14:textId="77777777" w:rsidR="003F0E5B" w:rsidRPr="00055496" w:rsidRDefault="003F0E5B" w:rsidP="001C2854">
            <w:pPr>
              <w:pStyle w:val="Coresupporttablesubheading"/>
            </w:pPr>
            <w:r>
              <w:t>Supporting Activity 2: Software integrations and background development</w:t>
            </w:r>
          </w:p>
        </w:tc>
        <w:tc>
          <w:tcPr>
            <w:tcW w:w="1527" w:type="dxa"/>
            <w:shd w:val="clear" w:color="auto" w:fill="FFFFFF" w:themeFill="background1"/>
            <w:vAlign w:val="center"/>
          </w:tcPr>
          <w:p w14:paraId="26F974AE" w14:textId="77777777" w:rsidR="003F0E5B" w:rsidRPr="00055496" w:rsidRDefault="003F0E5B" w:rsidP="001C2854">
            <w:pPr>
              <w:pStyle w:val="Coresupporttableheading"/>
              <w:spacing w:before="120" w:after="120"/>
              <w:rPr>
                <w:sz w:val="20"/>
                <w:szCs w:val="20"/>
              </w:rPr>
            </w:pPr>
            <w:r w:rsidRPr="00055496">
              <w:rPr>
                <w:sz w:val="20"/>
                <w:szCs w:val="20"/>
              </w:rPr>
              <w:t xml:space="preserve">Start date: </w:t>
            </w:r>
          </w:p>
          <w:p w14:paraId="4AFE06DC" w14:textId="77777777" w:rsidR="003F0E5B" w:rsidRPr="00055496" w:rsidRDefault="003F0E5B" w:rsidP="001C2854">
            <w:pPr>
              <w:pStyle w:val="Coresupporttableheading"/>
              <w:spacing w:before="120" w:after="120"/>
              <w:rPr>
                <w:sz w:val="20"/>
                <w:szCs w:val="20"/>
              </w:rPr>
            </w:pPr>
            <w:r w:rsidRPr="00055496">
              <w:rPr>
                <w:sz w:val="20"/>
                <w:szCs w:val="20"/>
              </w:rPr>
              <w:t>Jul 202</w:t>
            </w:r>
            <w:r>
              <w:rPr>
                <w:sz w:val="20"/>
                <w:szCs w:val="20"/>
              </w:rPr>
              <w:t>1</w:t>
            </w:r>
          </w:p>
        </w:tc>
        <w:tc>
          <w:tcPr>
            <w:tcW w:w="1450" w:type="dxa"/>
            <w:shd w:val="clear" w:color="auto" w:fill="FFFFFF" w:themeFill="background1"/>
            <w:vAlign w:val="center"/>
          </w:tcPr>
          <w:p w14:paraId="0E5A02FC" w14:textId="77777777" w:rsidR="003F0E5B" w:rsidRPr="00055496" w:rsidRDefault="003F0E5B" w:rsidP="001C2854">
            <w:pPr>
              <w:pStyle w:val="Coresupporttableheading"/>
              <w:spacing w:before="120" w:after="120"/>
              <w:rPr>
                <w:sz w:val="20"/>
                <w:szCs w:val="20"/>
              </w:rPr>
            </w:pPr>
            <w:r w:rsidRPr="00055496">
              <w:rPr>
                <w:sz w:val="20"/>
                <w:szCs w:val="20"/>
              </w:rPr>
              <w:t xml:space="preserve">End date: </w:t>
            </w:r>
          </w:p>
          <w:p w14:paraId="2E3147F4" w14:textId="712613EF" w:rsidR="003F0E5B" w:rsidRPr="00055496" w:rsidRDefault="003F0E5B" w:rsidP="001C2854">
            <w:pPr>
              <w:pStyle w:val="Coresupporttableheading"/>
              <w:spacing w:before="120" w:after="120"/>
              <w:rPr>
                <w:sz w:val="20"/>
                <w:szCs w:val="20"/>
              </w:rPr>
            </w:pPr>
            <w:r w:rsidRPr="00055496">
              <w:rPr>
                <w:sz w:val="20"/>
                <w:szCs w:val="20"/>
              </w:rPr>
              <w:t>Jun 202</w:t>
            </w:r>
            <w:r>
              <w:rPr>
                <w:sz w:val="20"/>
                <w:szCs w:val="20"/>
              </w:rPr>
              <w:t>3</w:t>
            </w:r>
          </w:p>
        </w:tc>
      </w:tr>
      <w:tr w:rsidR="003F0E5B" w:rsidRPr="00055496" w14:paraId="41382DA9" w14:textId="77777777" w:rsidTr="003F0E5B">
        <w:trPr>
          <w:jc w:val="center"/>
        </w:trPr>
        <w:tc>
          <w:tcPr>
            <w:tcW w:w="9016" w:type="dxa"/>
            <w:gridSpan w:val="3"/>
            <w:shd w:val="clear" w:color="auto" w:fill="auto"/>
          </w:tcPr>
          <w:p w14:paraId="3D0BE577" w14:textId="77777777" w:rsidR="003F0E5B" w:rsidRPr="001C2854" w:rsidRDefault="003F0E5B" w:rsidP="001C2854">
            <w:pPr>
              <w:pStyle w:val="SRTableList1"/>
              <w:numPr>
                <w:ilvl w:val="0"/>
                <w:numId w:val="0"/>
              </w:numPr>
              <w:spacing w:before="120"/>
              <w:rPr>
                <w:b/>
                <w:szCs w:val="20"/>
              </w:rPr>
            </w:pPr>
            <w:commentRangeStart w:id="338"/>
            <w:r w:rsidRPr="001C2854">
              <w:rPr>
                <w:b/>
                <w:szCs w:val="20"/>
              </w:rPr>
              <w:t xml:space="preserve">Briefly describe this supporting activity. </w:t>
            </w:r>
            <w:commentRangeEnd w:id="338"/>
            <w:r w:rsidRPr="001C2854">
              <w:rPr>
                <w:rStyle w:val="CommentReference"/>
                <w:sz w:val="20"/>
                <w:szCs w:val="20"/>
              </w:rPr>
              <w:commentReference w:id="338"/>
            </w:r>
            <w:r w:rsidRPr="001C2854">
              <w:rPr>
                <w:b/>
                <w:szCs w:val="20"/>
              </w:rPr>
              <w:t>(50 – 1,000 characters):</w:t>
            </w:r>
          </w:p>
          <w:p w14:paraId="493797D5" w14:textId="10BEB076" w:rsidR="003F0E5B" w:rsidRPr="001C2854" w:rsidRDefault="003F0E5B" w:rsidP="001C2854">
            <w:pPr>
              <w:pStyle w:val="SRTableList1"/>
              <w:numPr>
                <w:ilvl w:val="0"/>
                <w:numId w:val="0"/>
              </w:numPr>
              <w:spacing w:before="120"/>
              <w:rPr>
                <w:szCs w:val="20"/>
              </w:rPr>
            </w:pPr>
            <w:r w:rsidRPr="001C2854">
              <w:rPr>
                <w:szCs w:val="20"/>
              </w:rPr>
              <w:t>The following activities have been undertaken in support of the Core Activities:</w:t>
            </w:r>
          </w:p>
          <w:p w14:paraId="014447E4" w14:textId="77777777" w:rsidR="003F0E5B" w:rsidRPr="001C2854" w:rsidRDefault="003F0E5B" w:rsidP="001C2854">
            <w:pPr>
              <w:pStyle w:val="SRTableList1"/>
              <w:numPr>
                <w:ilvl w:val="0"/>
                <w:numId w:val="26"/>
              </w:numPr>
              <w:spacing w:before="120"/>
              <w:rPr>
                <w:szCs w:val="20"/>
              </w:rPr>
            </w:pPr>
            <w:r w:rsidRPr="001C2854">
              <w:rPr>
                <w:szCs w:val="20"/>
              </w:rPr>
              <w:t>Development and testing of a test API authentication;</w:t>
            </w:r>
          </w:p>
          <w:p w14:paraId="4C99BEC3" w14:textId="549F6075" w:rsidR="003F0E5B" w:rsidRPr="001C2854" w:rsidRDefault="003F0E5B" w:rsidP="001C2854">
            <w:pPr>
              <w:pStyle w:val="SRTableList1"/>
              <w:numPr>
                <w:ilvl w:val="0"/>
                <w:numId w:val="26"/>
              </w:numPr>
              <w:spacing w:before="120"/>
              <w:rPr>
                <w:szCs w:val="20"/>
              </w:rPr>
            </w:pPr>
            <w:r w:rsidRPr="001C2854">
              <w:rPr>
                <w:szCs w:val="20"/>
              </w:rPr>
              <w:t>Develop a DNS model with basic extended features, and testing over HTTPs for extended data services.</w:t>
            </w:r>
          </w:p>
        </w:tc>
      </w:tr>
      <w:tr w:rsidR="003F0E5B" w:rsidRPr="00055496" w14:paraId="2ED6C85E" w14:textId="77777777" w:rsidTr="003F0E5B">
        <w:trPr>
          <w:jc w:val="center"/>
        </w:trPr>
        <w:tc>
          <w:tcPr>
            <w:tcW w:w="9016" w:type="dxa"/>
            <w:gridSpan w:val="3"/>
            <w:shd w:val="clear" w:color="auto" w:fill="auto"/>
          </w:tcPr>
          <w:p w14:paraId="7366AB0E" w14:textId="77777777" w:rsidR="003F0E5B" w:rsidRPr="001C2854" w:rsidRDefault="003F0E5B" w:rsidP="001C2854">
            <w:pPr>
              <w:pStyle w:val="SRTableList1"/>
              <w:numPr>
                <w:ilvl w:val="0"/>
                <w:numId w:val="0"/>
              </w:numPr>
              <w:spacing w:before="120"/>
              <w:rPr>
                <w:b/>
                <w:szCs w:val="20"/>
              </w:rPr>
            </w:pPr>
            <w:r w:rsidRPr="001C2854">
              <w:rPr>
                <w:b/>
                <w:szCs w:val="20"/>
              </w:rPr>
              <w:t>How did this activity directly support the core activities? (50 – 1000 characters):</w:t>
            </w:r>
          </w:p>
          <w:p w14:paraId="31128721" w14:textId="44BD3B79" w:rsidR="003F0E5B" w:rsidRPr="001C2854" w:rsidRDefault="003F0E5B" w:rsidP="001C2854">
            <w:pPr>
              <w:pStyle w:val="SRTableList1"/>
              <w:numPr>
                <w:ilvl w:val="0"/>
                <w:numId w:val="0"/>
              </w:numPr>
              <w:spacing w:before="120"/>
              <w:rPr>
                <w:b/>
                <w:szCs w:val="20"/>
              </w:rPr>
            </w:pPr>
            <w:r w:rsidRPr="001C2854">
              <w:rPr>
                <w:bCs/>
                <w:szCs w:val="20"/>
              </w:rPr>
              <w:t>This work is necessary to facilitate the development, testing and use of the core developments.</w:t>
            </w:r>
          </w:p>
        </w:tc>
      </w:tr>
      <w:tr w:rsidR="003F0E5B" w:rsidRPr="00055496" w14:paraId="6FCB4506" w14:textId="77777777" w:rsidTr="003F0E5B">
        <w:trPr>
          <w:jc w:val="center"/>
        </w:trPr>
        <w:tc>
          <w:tcPr>
            <w:tcW w:w="6039" w:type="dxa"/>
            <w:shd w:val="clear" w:color="auto" w:fill="auto"/>
            <w:vAlign w:val="center"/>
          </w:tcPr>
          <w:p w14:paraId="3772FCA3" w14:textId="77777777" w:rsidR="003F0E5B" w:rsidRPr="00055496" w:rsidRDefault="003F0E5B" w:rsidP="001C2854">
            <w:pPr>
              <w:pStyle w:val="Coresupporttablesubheading"/>
            </w:pPr>
            <w:r>
              <w:t>Relationship with Core A</w:t>
            </w:r>
            <w:r w:rsidRPr="00055496">
              <w:t>ctivities</w:t>
            </w:r>
          </w:p>
        </w:tc>
        <w:tc>
          <w:tcPr>
            <w:tcW w:w="2977" w:type="dxa"/>
            <w:gridSpan w:val="2"/>
            <w:shd w:val="clear" w:color="auto" w:fill="auto"/>
            <w:vAlign w:val="center"/>
          </w:tcPr>
          <w:p w14:paraId="5152C7E4" w14:textId="58B152FD" w:rsidR="003F0E5B" w:rsidRPr="00055496" w:rsidRDefault="003F0E5B" w:rsidP="001C2854">
            <w:pPr>
              <w:pStyle w:val="Tabletext"/>
              <w:spacing w:before="120"/>
              <w:jc w:val="center"/>
            </w:pPr>
            <w:r w:rsidRPr="00055496">
              <w:t>Directly related</w:t>
            </w:r>
            <w:r>
              <w:t xml:space="preserve"> to all Core Activities</w:t>
            </w:r>
          </w:p>
        </w:tc>
      </w:tr>
      <w:tr w:rsidR="003F0E5B" w:rsidRPr="00055496" w14:paraId="34FFE526" w14:textId="77777777" w:rsidTr="003F0E5B">
        <w:trPr>
          <w:jc w:val="center"/>
        </w:trPr>
        <w:tc>
          <w:tcPr>
            <w:tcW w:w="6039" w:type="dxa"/>
            <w:shd w:val="clear" w:color="auto" w:fill="auto"/>
            <w:vAlign w:val="center"/>
          </w:tcPr>
          <w:p w14:paraId="6423F728" w14:textId="77777777" w:rsidR="003F0E5B" w:rsidRPr="00055496" w:rsidRDefault="003F0E5B" w:rsidP="001C2854">
            <w:pPr>
              <w:pStyle w:val="Coresupporttablesubheading"/>
            </w:pPr>
            <w:r w:rsidRPr="00055496">
              <w:rPr>
                <w:iCs/>
                <w:color w:val="222222"/>
                <w:shd w:val="clear" w:color="auto" w:fill="FFFFFF"/>
              </w:rPr>
              <w:lastRenderedPageBreak/>
              <w:t>Did this activity produce a good or a service, or is it directly related to producing a good or a service?</w:t>
            </w:r>
          </w:p>
        </w:tc>
        <w:tc>
          <w:tcPr>
            <w:tcW w:w="2977" w:type="dxa"/>
            <w:gridSpan w:val="2"/>
            <w:shd w:val="clear" w:color="auto" w:fill="auto"/>
            <w:vAlign w:val="center"/>
          </w:tcPr>
          <w:p w14:paraId="52CD9CA9" w14:textId="77777777" w:rsidR="003F0E5B" w:rsidRPr="00055496" w:rsidRDefault="003F0E5B" w:rsidP="001C2854">
            <w:pPr>
              <w:pStyle w:val="Tabletext"/>
              <w:spacing w:before="120"/>
              <w:jc w:val="center"/>
            </w:pPr>
            <w:r>
              <w:t>No</w:t>
            </w:r>
          </w:p>
        </w:tc>
      </w:tr>
      <w:tr w:rsidR="003F0E5B" w:rsidRPr="00055496" w14:paraId="29BD2A03" w14:textId="77777777" w:rsidTr="003F0E5B">
        <w:trPr>
          <w:jc w:val="center"/>
        </w:trPr>
        <w:tc>
          <w:tcPr>
            <w:tcW w:w="6039" w:type="dxa"/>
            <w:shd w:val="clear" w:color="auto" w:fill="auto"/>
            <w:vAlign w:val="center"/>
          </w:tcPr>
          <w:p w14:paraId="5806AFE8" w14:textId="17898DCA" w:rsidR="003F0E5B" w:rsidRPr="00055496" w:rsidRDefault="003F0E5B" w:rsidP="001C2854">
            <w:pPr>
              <w:pStyle w:val="Coresupporttablesubheading"/>
              <w:rPr>
                <w:iCs/>
                <w:color w:val="222222"/>
                <w:shd w:val="clear" w:color="auto" w:fill="FFFFFF"/>
              </w:rPr>
            </w:pPr>
            <w:r w:rsidRPr="000530EA">
              <w:rPr>
                <w:iCs/>
                <w:color w:val="222222"/>
                <w:shd w:val="clear" w:color="auto" w:fill="FFFFFF"/>
              </w:rPr>
              <w:t xml:space="preserve">If yes above, was this activity undertaken for the dominant purpose of supporting the core activity </w:t>
            </w:r>
            <w:r w:rsidRPr="000530EA">
              <w:rPr>
                <w:b w:val="0"/>
                <w:bCs/>
                <w:iCs/>
                <w:color w:val="222222"/>
                <w:shd w:val="clear" w:color="auto" w:fill="FFFFFF"/>
              </w:rPr>
              <w:t>(</w:t>
            </w:r>
            <w:r w:rsidRPr="000530EA">
              <w:rPr>
                <w:b w:val="0"/>
                <w:bCs/>
                <w:iCs/>
                <w:color w:val="222222"/>
                <w:u w:val="single"/>
                <w:shd w:val="clear" w:color="auto" w:fill="FFFFFF"/>
              </w:rPr>
              <w:t>must</w:t>
            </w:r>
            <w:r w:rsidRPr="000530EA">
              <w:rPr>
                <w:b w:val="0"/>
                <w:bCs/>
                <w:iCs/>
                <w:color w:val="222222"/>
                <w:shd w:val="clear" w:color="auto" w:fill="FFFFFF"/>
              </w:rPr>
              <w:t xml:space="preserve"> be yes)</w:t>
            </w:r>
            <w:r w:rsidRPr="000530EA">
              <w:rPr>
                <w:iCs/>
                <w:color w:val="222222"/>
                <w:shd w:val="clear" w:color="auto" w:fill="FFFFFF"/>
              </w:rPr>
              <w:t>?</w:t>
            </w:r>
          </w:p>
        </w:tc>
        <w:tc>
          <w:tcPr>
            <w:tcW w:w="2977" w:type="dxa"/>
            <w:gridSpan w:val="2"/>
            <w:shd w:val="clear" w:color="auto" w:fill="auto"/>
            <w:vAlign w:val="center"/>
          </w:tcPr>
          <w:p w14:paraId="13972D9A" w14:textId="15D2352D" w:rsidR="003F0E5B" w:rsidRDefault="003F0E5B" w:rsidP="001C2854">
            <w:pPr>
              <w:pStyle w:val="Tabletext"/>
              <w:spacing w:before="120"/>
              <w:jc w:val="center"/>
            </w:pPr>
            <w:r w:rsidRPr="00187F49">
              <w:t>NA</w:t>
            </w:r>
          </w:p>
        </w:tc>
      </w:tr>
    </w:tbl>
    <w:p w14:paraId="6CF2D575" w14:textId="77777777" w:rsidR="003F0E5B" w:rsidRPr="00055496" w:rsidRDefault="003F0E5B" w:rsidP="001C2854">
      <w:pPr>
        <w:spacing w:before="120"/>
      </w:pPr>
    </w:p>
    <w:p w14:paraId="23CB6972" w14:textId="77777777" w:rsidR="001B5B37" w:rsidRPr="00055496" w:rsidRDefault="00710019" w:rsidP="001C2854">
      <w:pPr>
        <w:pStyle w:val="Heading1"/>
        <w:numPr>
          <w:ilvl w:val="0"/>
          <w:numId w:val="0"/>
        </w:numPr>
        <w:ind w:left="360" w:hanging="360"/>
      </w:pPr>
      <w:bookmarkStart w:id="339" w:name="_Hlk132640838"/>
      <w:r>
        <w:t>Estimate of Total Project C</w:t>
      </w:r>
      <w:r w:rsidRPr="00710019">
        <w:t xml:space="preserve">ost </w:t>
      </w:r>
      <w:r>
        <w:t>Allocated to Each Registered A</w:t>
      </w:r>
      <w:r w:rsidRPr="00710019">
        <w:t>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9"/>
        <w:gridCol w:w="3547"/>
      </w:tblGrid>
      <w:tr w:rsidR="005A1C20" w:rsidRPr="00055496" w14:paraId="2B2EE184" w14:textId="77777777" w:rsidTr="001F3C40">
        <w:trPr>
          <w:trHeight w:val="1134"/>
          <w:jc w:val="center"/>
        </w:trPr>
        <w:tc>
          <w:tcPr>
            <w:tcW w:w="5637" w:type="dxa"/>
            <w:shd w:val="clear" w:color="auto" w:fill="BFBFBF" w:themeFill="background1" w:themeFillShade="BF"/>
            <w:vAlign w:val="center"/>
          </w:tcPr>
          <w:p w14:paraId="4B9B9978" w14:textId="77777777" w:rsidR="00F503CD" w:rsidRDefault="005A1C20" w:rsidP="001C2854">
            <w:pPr>
              <w:pStyle w:val="Coresupporttableheading"/>
              <w:spacing w:before="120" w:after="120"/>
              <w:jc w:val="left"/>
            </w:pPr>
            <w:r w:rsidRPr="00055496">
              <w:t>Activity</w:t>
            </w:r>
            <w:r w:rsidR="00F503CD">
              <w:t xml:space="preserve"> </w:t>
            </w:r>
          </w:p>
          <w:p w14:paraId="4D98FFCC" w14:textId="7997C7DC" w:rsidR="005A1C20" w:rsidRPr="00055496" w:rsidRDefault="00F503CD" w:rsidP="001C2854">
            <w:pPr>
              <w:pStyle w:val="Coresupporttableheading"/>
              <w:spacing w:before="120" w:after="120"/>
              <w:jc w:val="left"/>
            </w:pPr>
            <w:r w:rsidRPr="00710019">
              <w:rPr>
                <w:b w:val="0"/>
                <w:sz w:val="16"/>
              </w:rPr>
              <w:t>(</w:t>
            </w:r>
            <w:r>
              <w:rPr>
                <w:b w:val="0"/>
                <w:sz w:val="16"/>
              </w:rPr>
              <w:t>i.e. time/cost spent on each activity</w:t>
            </w:r>
            <w:r w:rsidRPr="00710019">
              <w:rPr>
                <w:b w:val="0"/>
                <w:sz w:val="16"/>
              </w:rPr>
              <w:t>)</w:t>
            </w:r>
          </w:p>
        </w:tc>
        <w:tc>
          <w:tcPr>
            <w:tcW w:w="3605" w:type="dxa"/>
            <w:shd w:val="clear" w:color="auto" w:fill="BFBFBF"/>
            <w:vAlign w:val="center"/>
          </w:tcPr>
          <w:p w14:paraId="019A1698" w14:textId="77777777" w:rsidR="00710019" w:rsidRDefault="00710019" w:rsidP="001C2854">
            <w:pPr>
              <w:pStyle w:val="Coresupporttableheading"/>
              <w:spacing w:before="120" w:after="120"/>
              <w:jc w:val="left"/>
            </w:pPr>
            <w:commentRangeStart w:id="340"/>
            <w:r>
              <w:t xml:space="preserve">Estimate of Proportion of Effort/Expenditure </w:t>
            </w:r>
            <w:commentRangeEnd w:id="340"/>
            <w:r w:rsidR="00531ECC">
              <w:rPr>
                <w:rStyle w:val="CommentReference"/>
                <w:b w:val="0"/>
              </w:rPr>
              <w:commentReference w:id="340"/>
            </w:r>
          </w:p>
          <w:p w14:paraId="0F6184C3" w14:textId="77777777" w:rsidR="00DF5A1D" w:rsidRPr="00710019" w:rsidRDefault="00710019" w:rsidP="001C2854">
            <w:pPr>
              <w:pStyle w:val="Coresupporttableheading"/>
              <w:spacing w:before="120" w:after="120"/>
              <w:jc w:val="left"/>
              <w:rPr>
                <w:b w:val="0"/>
              </w:rPr>
            </w:pPr>
            <w:r w:rsidRPr="00710019">
              <w:rPr>
                <w:b w:val="0"/>
                <w:sz w:val="16"/>
              </w:rPr>
              <w:t>(Please estimate the split of effort of the above nominated activities against each other)</w:t>
            </w:r>
          </w:p>
        </w:tc>
      </w:tr>
      <w:tr w:rsidR="003F0E5B" w:rsidRPr="00055496" w14:paraId="48D6809F" w14:textId="77777777" w:rsidTr="001F3C40">
        <w:trPr>
          <w:trHeight w:val="641"/>
          <w:jc w:val="center"/>
        </w:trPr>
        <w:tc>
          <w:tcPr>
            <w:tcW w:w="5637" w:type="dxa"/>
            <w:shd w:val="clear" w:color="auto" w:fill="auto"/>
            <w:vAlign w:val="center"/>
          </w:tcPr>
          <w:p w14:paraId="63DB4EC5" w14:textId="29B15CBF" w:rsidR="003F0E5B" w:rsidRPr="00A548D2" w:rsidRDefault="003F0E5B" w:rsidP="001C2854">
            <w:pPr>
              <w:pStyle w:val="Tabletext"/>
              <w:spacing w:before="120"/>
            </w:pPr>
            <w:r w:rsidRPr="739F8E74">
              <w:rPr>
                <w:szCs w:val="20"/>
              </w:rPr>
              <w:t>Core Activity 1: Design, development and testing of a DNS filtering service</w:t>
            </w:r>
          </w:p>
        </w:tc>
        <w:tc>
          <w:tcPr>
            <w:tcW w:w="3605" w:type="dxa"/>
            <w:shd w:val="clear" w:color="auto" w:fill="auto"/>
            <w:vAlign w:val="center"/>
          </w:tcPr>
          <w:p w14:paraId="6F69CC7B" w14:textId="0AA3BEDD" w:rsidR="003F0E5B" w:rsidRDefault="003F0E5B" w:rsidP="001C2854">
            <w:pPr>
              <w:pStyle w:val="Tabletext"/>
              <w:spacing w:before="120"/>
              <w:rPr>
                <w:color w:val="FF0000"/>
              </w:rPr>
            </w:pPr>
            <w:r>
              <w:rPr>
                <w:color w:val="FF0000"/>
              </w:rPr>
              <w:t>30%</w:t>
            </w:r>
          </w:p>
        </w:tc>
      </w:tr>
      <w:tr w:rsidR="003F0E5B" w:rsidRPr="00055496" w14:paraId="14AE320A" w14:textId="77777777" w:rsidTr="001F3C40">
        <w:trPr>
          <w:trHeight w:val="641"/>
          <w:jc w:val="center"/>
        </w:trPr>
        <w:tc>
          <w:tcPr>
            <w:tcW w:w="5637" w:type="dxa"/>
            <w:shd w:val="clear" w:color="auto" w:fill="auto"/>
            <w:vAlign w:val="center"/>
          </w:tcPr>
          <w:p w14:paraId="68112A01" w14:textId="310FB540" w:rsidR="003F0E5B" w:rsidRPr="00A548D2" w:rsidRDefault="003F0E5B" w:rsidP="001C2854">
            <w:pPr>
              <w:pStyle w:val="Tabletext"/>
              <w:spacing w:before="120"/>
            </w:pPr>
            <w:r w:rsidRPr="16A0FC83">
              <w:rPr>
                <w:szCs w:val="20"/>
              </w:rPr>
              <w:t>Core Activity 2: Design, development and testing of a Zero-Trust architecture with DNS and IP filtering of external connections</w:t>
            </w:r>
          </w:p>
        </w:tc>
        <w:tc>
          <w:tcPr>
            <w:tcW w:w="3605" w:type="dxa"/>
            <w:shd w:val="clear" w:color="auto" w:fill="auto"/>
            <w:vAlign w:val="center"/>
          </w:tcPr>
          <w:p w14:paraId="758544D2" w14:textId="6C36BAA8" w:rsidR="003F0E5B" w:rsidRDefault="003F0E5B" w:rsidP="001C2854">
            <w:pPr>
              <w:pStyle w:val="Tabletext"/>
              <w:spacing w:before="120"/>
              <w:rPr>
                <w:color w:val="FF0000"/>
              </w:rPr>
            </w:pPr>
            <w:r>
              <w:rPr>
                <w:color w:val="FF0000"/>
              </w:rPr>
              <w:t>30%</w:t>
            </w:r>
          </w:p>
        </w:tc>
      </w:tr>
      <w:tr w:rsidR="005A1C20" w:rsidRPr="00055496" w14:paraId="501766AE" w14:textId="77777777" w:rsidTr="001F3C40">
        <w:trPr>
          <w:trHeight w:val="641"/>
          <w:jc w:val="center"/>
        </w:trPr>
        <w:tc>
          <w:tcPr>
            <w:tcW w:w="5637" w:type="dxa"/>
            <w:shd w:val="clear" w:color="auto" w:fill="auto"/>
            <w:vAlign w:val="center"/>
          </w:tcPr>
          <w:p w14:paraId="408E5E88" w14:textId="21DC301A" w:rsidR="005A1C20" w:rsidRPr="00055496" w:rsidRDefault="001C2854" w:rsidP="001C2854">
            <w:pPr>
              <w:pStyle w:val="Tabletext"/>
              <w:spacing w:before="120"/>
            </w:pPr>
            <w:r w:rsidRPr="16A0FC83">
              <w:rPr>
                <w:szCs w:val="20"/>
              </w:rPr>
              <w:t>Core Activity 3: Design, development and testing of a methodology for redirecting browser users to render a blocked site on a remote secure rendering service</w:t>
            </w:r>
          </w:p>
        </w:tc>
        <w:tc>
          <w:tcPr>
            <w:tcW w:w="3605" w:type="dxa"/>
            <w:shd w:val="clear" w:color="auto" w:fill="auto"/>
            <w:vAlign w:val="center"/>
          </w:tcPr>
          <w:p w14:paraId="30CD53DF" w14:textId="16EABCDB" w:rsidR="005A1C20" w:rsidRPr="00055496" w:rsidRDefault="003F0E5B" w:rsidP="001C2854">
            <w:pPr>
              <w:pStyle w:val="Tabletext"/>
              <w:spacing w:before="120"/>
              <w:rPr>
                <w:color w:val="FF0000"/>
              </w:rPr>
            </w:pPr>
            <w:r>
              <w:rPr>
                <w:color w:val="FF0000"/>
              </w:rPr>
              <w:t>30</w:t>
            </w:r>
            <w:r w:rsidR="00DF5A1D">
              <w:rPr>
                <w:color w:val="FF0000"/>
              </w:rPr>
              <w:t>%</w:t>
            </w:r>
          </w:p>
        </w:tc>
      </w:tr>
      <w:tr w:rsidR="005A1C20" w:rsidRPr="00055496" w14:paraId="196DA5B2" w14:textId="77777777" w:rsidTr="001F3C40">
        <w:trPr>
          <w:trHeight w:val="641"/>
          <w:jc w:val="center"/>
        </w:trPr>
        <w:tc>
          <w:tcPr>
            <w:tcW w:w="5637" w:type="dxa"/>
            <w:shd w:val="clear" w:color="auto" w:fill="auto"/>
            <w:vAlign w:val="center"/>
          </w:tcPr>
          <w:p w14:paraId="7EBE0536" w14:textId="31CDFD96" w:rsidR="005A1C20" w:rsidRPr="00055496" w:rsidRDefault="0016349E" w:rsidP="001C2854">
            <w:pPr>
              <w:pStyle w:val="Tabletext"/>
              <w:spacing w:before="120"/>
            </w:pPr>
            <w:r w:rsidRPr="00531ECC">
              <w:rPr>
                <w:color w:val="FF0000"/>
              </w:rPr>
              <w:t xml:space="preserve">Core Activity </w:t>
            </w:r>
            <w:r w:rsidR="003F0E5B">
              <w:rPr>
                <w:color w:val="FF0000"/>
              </w:rPr>
              <w:t>4</w:t>
            </w:r>
            <w:r w:rsidRPr="00531ECC">
              <w:rPr>
                <w:color w:val="FF0000"/>
              </w:rPr>
              <w:t xml:space="preserve">: </w:t>
            </w:r>
            <w:r w:rsidR="006056C0" w:rsidRPr="00531ECC">
              <w:rPr>
                <w:color w:val="FF0000"/>
              </w:rPr>
              <w:t>…</w:t>
            </w:r>
            <w:r w:rsidR="00531ECC" w:rsidRPr="00531ECC">
              <w:rPr>
                <w:color w:val="FF0000"/>
              </w:rPr>
              <w:t xml:space="preserve"> (if relevant)</w:t>
            </w:r>
          </w:p>
        </w:tc>
        <w:tc>
          <w:tcPr>
            <w:tcW w:w="3605" w:type="dxa"/>
            <w:shd w:val="clear" w:color="auto" w:fill="auto"/>
            <w:vAlign w:val="center"/>
          </w:tcPr>
          <w:p w14:paraId="5ADADD6E" w14:textId="77777777" w:rsidR="005A1C20" w:rsidRPr="00055496" w:rsidRDefault="00DF5A1D" w:rsidP="001C2854">
            <w:pPr>
              <w:pStyle w:val="Tabletext"/>
              <w:spacing w:before="120"/>
              <w:rPr>
                <w:color w:val="FF0000"/>
              </w:rPr>
            </w:pPr>
            <w:r>
              <w:rPr>
                <w:color w:val="FF0000"/>
              </w:rPr>
              <w:t>XX%</w:t>
            </w:r>
          </w:p>
        </w:tc>
      </w:tr>
      <w:tr w:rsidR="0016349E" w:rsidRPr="00055496" w14:paraId="480C75F8" w14:textId="77777777" w:rsidTr="001F3C40">
        <w:trPr>
          <w:trHeight w:val="641"/>
          <w:jc w:val="center"/>
        </w:trPr>
        <w:tc>
          <w:tcPr>
            <w:tcW w:w="5637" w:type="dxa"/>
            <w:shd w:val="clear" w:color="auto" w:fill="auto"/>
            <w:vAlign w:val="center"/>
          </w:tcPr>
          <w:p w14:paraId="6277F3D4" w14:textId="2C611B96" w:rsidR="0016349E" w:rsidRPr="00055496" w:rsidRDefault="003F0E5B" w:rsidP="001C2854">
            <w:pPr>
              <w:pStyle w:val="Tabletext"/>
              <w:spacing w:before="120"/>
            </w:pPr>
            <w:r>
              <w:t>Supporting Activity 1: Background research and project management</w:t>
            </w:r>
          </w:p>
        </w:tc>
        <w:tc>
          <w:tcPr>
            <w:tcW w:w="3605" w:type="dxa"/>
            <w:shd w:val="clear" w:color="auto" w:fill="auto"/>
            <w:vAlign w:val="center"/>
          </w:tcPr>
          <w:p w14:paraId="2ED1F764" w14:textId="5D07510E" w:rsidR="0016349E" w:rsidRDefault="003F0E5B" w:rsidP="001C2854">
            <w:pPr>
              <w:pStyle w:val="Tabletext"/>
              <w:spacing w:before="120"/>
              <w:rPr>
                <w:color w:val="FF0000"/>
              </w:rPr>
            </w:pPr>
            <w:r>
              <w:rPr>
                <w:color w:val="FF0000"/>
              </w:rPr>
              <w:t>6</w:t>
            </w:r>
            <w:r w:rsidR="0016349E">
              <w:rPr>
                <w:color w:val="FF0000"/>
              </w:rPr>
              <w:t>%</w:t>
            </w:r>
          </w:p>
        </w:tc>
      </w:tr>
      <w:tr w:rsidR="0016349E" w:rsidRPr="00055496" w14:paraId="0D10EFD7" w14:textId="77777777" w:rsidTr="001F3C40">
        <w:trPr>
          <w:trHeight w:val="641"/>
          <w:jc w:val="center"/>
        </w:trPr>
        <w:tc>
          <w:tcPr>
            <w:tcW w:w="5637" w:type="dxa"/>
            <w:shd w:val="clear" w:color="auto" w:fill="auto"/>
            <w:vAlign w:val="center"/>
          </w:tcPr>
          <w:p w14:paraId="21167F3E" w14:textId="1B1BDC1A" w:rsidR="0016349E" w:rsidRPr="00055496" w:rsidRDefault="003F0E5B" w:rsidP="001C2854">
            <w:pPr>
              <w:pStyle w:val="Tabletext"/>
              <w:spacing w:before="120"/>
            </w:pPr>
            <w:r>
              <w:t>Supporting Activity 2: Software integrations and background development</w:t>
            </w:r>
          </w:p>
        </w:tc>
        <w:tc>
          <w:tcPr>
            <w:tcW w:w="3605" w:type="dxa"/>
            <w:shd w:val="clear" w:color="auto" w:fill="auto"/>
            <w:vAlign w:val="center"/>
          </w:tcPr>
          <w:p w14:paraId="771C2052" w14:textId="7F88EB0B" w:rsidR="0016349E" w:rsidRDefault="003F0E5B" w:rsidP="001C2854">
            <w:pPr>
              <w:pStyle w:val="Tabletext"/>
              <w:spacing w:before="120"/>
              <w:rPr>
                <w:color w:val="FF0000"/>
              </w:rPr>
            </w:pPr>
            <w:r>
              <w:rPr>
                <w:color w:val="FF0000"/>
              </w:rPr>
              <w:t>4</w:t>
            </w:r>
            <w:r w:rsidR="0016349E">
              <w:rPr>
                <w:color w:val="FF0000"/>
              </w:rPr>
              <w:t>%</w:t>
            </w:r>
          </w:p>
        </w:tc>
      </w:tr>
      <w:tr w:rsidR="0016349E" w:rsidRPr="00055496" w14:paraId="50842879" w14:textId="77777777" w:rsidTr="001F3C40">
        <w:trPr>
          <w:trHeight w:val="471"/>
          <w:jc w:val="center"/>
        </w:trPr>
        <w:tc>
          <w:tcPr>
            <w:tcW w:w="5637" w:type="dxa"/>
            <w:shd w:val="clear" w:color="auto" w:fill="F2F2F2" w:themeFill="background1" w:themeFillShade="F2"/>
            <w:vAlign w:val="center"/>
          </w:tcPr>
          <w:p w14:paraId="57A4D502" w14:textId="77777777" w:rsidR="0016349E" w:rsidRPr="00055496" w:rsidRDefault="0016349E" w:rsidP="001C2854">
            <w:pPr>
              <w:pStyle w:val="Tabletext"/>
              <w:spacing w:before="120"/>
              <w:rPr>
                <w:b/>
              </w:rPr>
            </w:pPr>
            <w:r w:rsidRPr="00055496">
              <w:rPr>
                <w:b/>
              </w:rPr>
              <w:t xml:space="preserve">Total </w:t>
            </w:r>
          </w:p>
        </w:tc>
        <w:tc>
          <w:tcPr>
            <w:tcW w:w="3605" w:type="dxa"/>
            <w:shd w:val="clear" w:color="auto" w:fill="F2F2F2" w:themeFill="background1" w:themeFillShade="F2"/>
            <w:vAlign w:val="center"/>
          </w:tcPr>
          <w:p w14:paraId="698C902E" w14:textId="77777777" w:rsidR="0016349E" w:rsidRPr="00055496" w:rsidRDefault="0016349E" w:rsidP="001C2854">
            <w:pPr>
              <w:pStyle w:val="Tabletext"/>
              <w:spacing w:before="120"/>
              <w:rPr>
                <w:b/>
              </w:rPr>
            </w:pPr>
            <w:r>
              <w:rPr>
                <w:b/>
              </w:rPr>
              <w:t>Must sum to 100%</w:t>
            </w:r>
          </w:p>
        </w:tc>
      </w:tr>
      <w:bookmarkEnd w:id="339"/>
    </w:tbl>
    <w:p w14:paraId="79119C25" w14:textId="77777777" w:rsidR="00DB0234" w:rsidRPr="00055496" w:rsidRDefault="00DB0234" w:rsidP="001C2854">
      <w:pPr>
        <w:spacing w:before="120"/>
      </w:pPr>
    </w:p>
    <w:p w14:paraId="33A030C0" w14:textId="77777777" w:rsidR="001B5B37" w:rsidRPr="00055496" w:rsidRDefault="001B5B37" w:rsidP="001C2854">
      <w:pPr>
        <w:pStyle w:val="Heading1"/>
        <w:numPr>
          <w:ilvl w:val="0"/>
          <w:numId w:val="0"/>
        </w:numPr>
        <w:ind w:left="360" w:hanging="360"/>
      </w:pPr>
      <w:r w:rsidRPr="00055496">
        <w:t>Substantiation</w:t>
      </w:r>
    </w:p>
    <w:p w14:paraId="237B1297" w14:textId="77777777" w:rsidR="001B5B37" w:rsidRPr="00055496" w:rsidRDefault="001B5B37" w:rsidP="001C2854">
      <w:pPr>
        <w:spacing w:before="120"/>
      </w:pPr>
      <w:r w:rsidRPr="00055496">
        <w:t xml:space="preserve">Please be aware that, under the current legislation, you must be able to provide evidence to substantiate your R&amp;D activities. In the event of an </w:t>
      </w:r>
      <w:proofErr w:type="spellStart"/>
      <w:r w:rsidRPr="00055496">
        <w:t>AusIndustry</w:t>
      </w:r>
      <w:proofErr w:type="spellEnd"/>
      <w:r w:rsidRPr="00055496">
        <w:t xml:space="preserve"> audit, this documentation may be required to prove that the R&amp;D activities were eligible and took place in a systematic progression of work. We strongly recommend that you store this evidence in a safe place.</w:t>
      </w:r>
    </w:p>
    <w:p w14:paraId="4384E05B" w14:textId="77777777" w:rsidR="001B5B37" w:rsidRPr="00055496" w:rsidRDefault="001B5B37" w:rsidP="001C2854">
      <w:pPr>
        <w:spacing w:before="120"/>
        <w:rPr>
          <w:color w:val="FF0000"/>
        </w:rPr>
      </w:pPr>
      <w:r w:rsidRPr="00055496">
        <w:rPr>
          <w:color w:val="FF0000"/>
        </w:rPr>
        <w:t>Please confirm which of the following documents you have available.</w:t>
      </w:r>
    </w:p>
    <w:p w14:paraId="5B9FD10F" w14:textId="77777777" w:rsidR="001B5B37" w:rsidRPr="00055496" w:rsidRDefault="001B5B37" w:rsidP="001C2854">
      <w:pPr>
        <w:spacing w:before="120"/>
        <w:rPr>
          <w:color w:val="FF0000"/>
        </w:rPr>
      </w:pPr>
      <w:r w:rsidRPr="00055496">
        <w:rPr>
          <w:color w:val="FF0000"/>
        </w:rPr>
        <w:t>You do not need to send us any of these documents.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478"/>
      </w:tblGrid>
      <w:tr w:rsidR="009E4F5C" w:rsidRPr="00055496" w14:paraId="5558BC0E" w14:textId="77777777" w:rsidTr="005851C3">
        <w:trPr>
          <w:trHeight w:val="567"/>
          <w:jc w:val="center"/>
        </w:trPr>
        <w:tc>
          <w:tcPr>
            <w:tcW w:w="1555" w:type="dxa"/>
            <w:shd w:val="clear" w:color="auto" w:fill="BFBFBF"/>
            <w:vAlign w:val="center"/>
          </w:tcPr>
          <w:p w14:paraId="1D2409AA" w14:textId="42C5E85E" w:rsidR="009E4F5C" w:rsidRPr="000530EA" w:rsidRDefault="009E4F5C" w:rsidP="001C2854">
            <w:pPr>
              <w:pStyle w:val="Coresupporttableheading"/>
              <w:spacing w:before="120" w:after="120"/>
              <w:jc w:val="left"/>
              <w:rPr>
                <w:sz w:val="20"/>
                <w:szCs w:val="20"/>
              </w:rPr>
            </w:pPr>
            <w:commentRangeStart w:id="341"/>
            <w:r w:rsidRPr="000530EA">
              <w:rPr>
                <w:sz w:val="20"/>
                <w:szCs w:val="20"/>
              </w:rPr>
              <w:t>Yes / No</w:t>
            </w:r>
            <w:commentRangeEnd w:id="341"/>
            <w:r w:rsidR="00531ECC">
              <w:rPr>
                <w:rStyle w:val="CommentReference"/>
                <w:b w:val="0"/>
              </w:rPr>
              <w:commentReference w:id="341"/>
            </w:r>
          </w:p>
        </w:tc>
        <w:tc>
          <w:tcPr>
            <w:tcW w:w="7654" w:type="dxa"/>
            <w:shd w:val="clear" w:color="auto" w:fill="BFBFBF"/>
            <w:vAlign w:val="center"/>
          </w:tcPr>
          <w:p w14:paraId="0A9370BD" w14:textId="77777777" w:rsidR="009E4F5C" w:rsidRPr="000530EA" w:rsidRDefault="009E4F5C" w:rsidP="001C2854">
            <w:pPr>
              <w:pStyle w:val="Coresupporttableheading"/>
              <w:spacing w:before="120" w:after="120"/>
              <w:jc w:val="left"/>
              <w:rPr>
                <w:sz w:val="20"/>
                <w:szCs w:val="20"/>
              </w:rPr>
            </w:pPr>
            <w:r w:rsidRPr="000530EA">
              <w:rPr>
                <w:sz w:val="20"/>
                <w:szCs w:val="20"/>
              </w:rPr>
              <w:t>Type of substantiation</w:t>
            </w:r>
          </w:p>
        </w:tc>
      </w:tr>
      <w:tr w:rsidR="009E4F5C" w:rsidRPr="00055496" w14:paraId="1699E24E" w14:textId="77777777" w:rsidTr="005851C3">
        <w:trPr>
          <w:trHeight w:val="567"/>
          <w:jc w:val="center"/>
        </w:trPr>
        <w:tc>
          <w:tcPr>
            <w:tcW w:w="1555" w:type="dxa"/>
            <w:shd w:val="clear" w:color="auto" w:fill="auto"/>
            <w:vAlign w:val="center"/>
          </w:tcPr>
          <w:p w14:paraId="4833442B" w14:textId="334A1A8A" w:rsidR="009E4F5C" w:rsidRPr="000530EA" w:rsidRDefault="00FB7DED" w:rsidP="001C2854">
            <w:pPr>
              <w:pStyle w:val="Tabletext"/>
              <w:spacing w:before="120"/>
              <w:rPr>
                <w:color w:val="FF0000"/>
                <w:szCs w:val="20"/>
              </w:rPr>
            </w:pPr>
            <w:r w:rsidRPr="000530EA">
              <w:rPr>
                <w:color w:val="FF0000"/>
                <w:szCs w:val="20"/>
              </w:rPr>
              <w:t>Yes</w:t>
            </w:r>
          </w:p>
        </w:tc>
        <w:tc>
          <w:tcPr>
            <w:tcW w:w="7654" w:type="dxa"/>
            <w:shd w:val="clear" w:color="auto" w:fill="auto"/>
            <w:vAlign w:val="center"/>
          </w:tcPr>
          <w:p w14:paraId="71CB12B7" w14:textId="77777777" w:rsidR="009E4F5C" w:rsidRPr="000530EA" w:rsidRDefault="009E4F5C" w:rsidP="001C2854">
            <w:pPr>
              <w:pStyle w:val="Tabletext"/>
              <w:spacing w:before="120"/>
              <w:rPr>
                <w:szCs w:val="20"/>
              </w:rPr>
            </w:pPr>
            <w:r w:rsidRPr="000530EA">
              <w:rPr>
                <w:szCs w:val="20"/>
              </w:rPr>
              <w:t xml:space="preserve">Evidence of searches or enquiries you made to find current knowledge </w:t>
            </w:r>
          </w:p>
        </w:tc>
      </w:tr>
      <w:tr w:rsidR="009E4F5C" w:rsidRPr="00055496" w14:paraId="0355F7C3" w14:textId="77777777" w:rsidTr="005851C3">
        <w:trPr>
          <w:trHeight w:val="567"/>
          <w:jc w:val="center"/>
        </w:trPr>
        <w:tc>
          <w:tcPr>
            <w:tcW w:w="1555" w:type="dxa"/>
            <w:shd w:val="clear" w:color="auto" w:fill="auto"/>
            <w:vAlign w:val="center"/>
          </w:tcPr>
          <w:p w14:paraId="288B8C80" w14:textId="3CE8FE3E" w:rsidR="009E4F5C" w:rsidRPr="000530EA" w:rsidRDefault="00FB7DED" w:rsidP="001C2854">
            <w:pPr>
              <w:pStyle w:val="Tabletext"/>
              <w:spacing w:before="120"/>
              <w:rPr>
                <w:color w:val="FF0000"/>
                <w:szCs w:val="20"/>
              </w:rPr>
            </w:pPr>
            <w:r w:rsidRPr="000530EA">
              <w:rPr>
                <w:color w:val="FF0000"/>
                <w:szCs w:val="20"/>
              </w:rPr>
              <w:t>Yes</w:t>
            </w:r>
          </w:p>
        </w:tc>
        <w:tc>
          <w:tcPr>
            <w:tcW w:w="7654" w:type="dxa"/>
            <w:shd w:val="clear" w:color="auto" w:fill="auto"/>
            <w:vAlign w:val="center"/>
          </w:tcPr>
          <w:p w14:paraId="0C99CCE4" w14:textId="77777777" w:rsidR="009E4F5C" w:rsidRPr="000530EA" w:rsidRDefault="009E4F5C" w:rsidP="001C2854">
            <w:pPr>
              <w:pStyle w:val="Tabletext"/>
              <w:spacing w:before="120"/>
              <w:rPr>
                <w:szCs w:val="20"/>
              </w:rPr>
            </w:pPr>
            <w:r w:rsidRPr="000530EA">
              <w:rPr>
                <w:szCs w:val="20"/>
              </w:rPr>
              <w:t xml:space="preserve">Evidence to show that you could only determine the outcome of the core activity by conducting experiments as part of a systematic progression of work </w:t>
            </w:r>
          </w:p>
        </w:tc>
      </w:tr>
      <w:tr w:rsidR="009E4F5C" w:rsidRPr="00055496" w14:paraId="188F683B" w14:textId="77777777" w:rsidTr="005851C3">
        <w:trPr>
          <w:trHeight w:val="567"/>
          <w:jc w:val="center"/>
        </w:trPr>
        <w:tc>
          <w:tcPr>
            <w:tcW w:w="1555" w:type="dxa"/>
            <w:shd w:val="clear" w:color="auto" w:fill="auto"/>
            <w:vAlign w:val="center"/>
          </w:tcPr>
          <w:p w14:paraId="140E9868" w14:textId="516E6FC2" w:rsidR="009E4F5C" w:rsidRPr="000530EA" w:rsidRDefault="00FB7DED" w:rsidP="001C2854">
            <w:pPr>
              <w:pStyle w:val="Tabletext"/>
              <w:spacing w:before="120"/>
              <w:rPr>
                <w:color w:val="FF0000"/>
                <w:szCs w:val="20"/>
              </w:rPr>
            </w:pPr>
            <w:r w:rsidRPr="000530EA">
              <w:rPr>
                <w:color w:val="FF0000"/>
                <w:szCs w:val="20"/>
              </w:rPr>
              <w:t>Yes</w:t>
            </w:r>
          </w:p>
        </w:tc>
        <w:tc>
          <w:tcPr>
            <w:tcW w:w="7654" w:type="dxa"/>
            <w:shd w:val="clear" w:color="auto" w:fill="auto"/>
            <w:vAlign w:val="center"/>
          </w:tcPr>
          <w:p w14:paraId="0EF999D6" w14:textId="77777777" w:rsidR="009E4F5C" w:rsidRPr="000530EA" w:rsidRDefault="009E4F5C" w:rsidP="001C2854">
            <w:pPr>
              <w:pStyle w:val="Tabletext"/>
              <w:spacing w:before="120"/>
              <w:rPr>
                <w:szCs w:val="20"/>
              </w:rPr>
            </w:pPr>
            <w:r w:rsidRPr="000530EA">
              <w:rPr>
                <w:szCs w:val="20"/>
              </w:rPr>
              <w:t xml:space="preserve">Evidence of your hypothesis and design of your experiments </w:t>
            </w:r>
          </w:p>
        </w:tc>
      </w:tr>
      <w:tr w:rsidR="009E4F5C" w:rsidRPr="00055496" w14:paraId="345C549D" w14:textId="77777777" w:rsidTr="005851C3">
        <w:trPr>
          <w:trHeight w:val="567"/>
          <w:jc w:val="center"/>
        </w:trPr>
        <w:tc>
          <w:tcPr>
            <w:tcW w:w="1555" w:type="dxa"/>
            <w:shd w:val="clear" w:color="auto" w:fill="auto"/>
            <w:vAlign w:val="center"/>
          </w:tcPr>
          <w:p w14:paraId="509E6FD5" w14:textId="14C23A26" w:rsidR="009E4F5C" w:rsidRPr="000530EA" w:rsidRDefault="00FB7DED" w:rsidP="001C2854">
            <w:pPr>
              <w:pStyle w:val="Tabletext"/>
              <w:spacing w:before="120"/>
              <w:rPr>
                <w:color w:val="FF0000"/>
                <w:szCs w:val="20"/>
              </w:rPr>
            </w:pPr>
            <w:r w:rsidRPr="000530EA">
              <w:rPr>
                <w:color w:val="FF0000"/>
                <w:szCs w:val="20"/>
              </w:rPr>
              <w:lastRenderedPageBreak/>
              <w:t>Yes</w:t>
            </w:r>
          </w:p>
        </w:tc>
        <w:tc>
          <w:tcPr>
            <w:tcW w:w="7654" w:type="dxa"/>
            <w:shd w:val="clear" w:color="auto" w:fill="auto"/>
            <w:vAlign w:val="center"/>
          </w:tcPr>
          <w:p w14:paraId="69351465" w14:textId="77777777" w:rsidR="009E4F5C" w:rsidRPr="000530EA" w:rsidRDefault="009E4F5C" w:rsidP="001C2854">
            <w:pPr>
              <w:pStyle w:val="Tabletext"/>
              <w:spacing w:before="120"/>
              <w:rPr>
                <w:szCs w:val="20"/>
              </w:rPr>
            </w:pPr>
            <w:r w:rsidRPr="000530EA">
              <w:rPr>
                <w:szCs w:val="20"/>
              </w:rPr>
              <w:t xml:space="preserve">Documented results and evaluation of your experiments </w:t>
            </w:r>
          </w:p>
        </w:tc>
      </w:tr>
      <w:tr w:rsidR="009E4F5C" w:rsidRPr="00055496" w14:paraId="7260B498" w14:textId="77777777" w:rsidTr="005851C3">
        <w:trPr>
          <w:trHeight w:val="567"/>
          <w:jc w:val="center"/>
        </w:trPr>
        <w:tc>
          <w:tcPr>
            <w:tcW w:w="1555" w:type="dxa"/>
            <w:shd w:val="clear" w:color="auto" w:fill="auto"/>
            <w:vAlign w:val="center"/>
          </w:tcPr>
          <w:p w14:paraId="5526D06B" w14:textId="7A3D8105" w:rsidR="009E4F5C" w:rsidRPr="000530EA" w:rsidRDefault="00FB7DED" w:rsidP="001C2854">
            <w:pPr>
              <w:pStyle w:val="Tabletext"/>
              <w:spacing w:before="120"/>
              <w:rPr>
                <w:color w:val="FF0000"/>
                <w:szCs w:val="20"/>
              </w:rPr>
            </w:pPr>
            <w:r w:rsidRPr="000530EA">
              <w:rPr>
                <w:color w:val="FF0000"/>
                <w:szCs w:val="20"/>
              </w:rPr>
              <w:t>No</w:t>
            </w:r>
          </w:p>
        </w:tc>
        <w:tc>
          <w:tcPr>
            <w:tcW w:w="7654" w:type="dxa"/>
            <w:shd w:val="clear" w:color="auto" w:fill="auto"/>
            <w:vAlign w:val="center"/>
          </w:tcPr>
          <w:p w14:paraId="4D167A5A" w14:textId="7B38A218" w:rsidR="009E4F5C" w:rsidRPr="000530EA" w:rsidRDefault="009E4F5C" w:rsidP="001C2854">
            <w:pPr>
              <w:pStyle w:val="Tabletext"/>
              <w:spacing w:before="120"/>
              <w:rPr>
                <w:szCs w:val="20"/>
              </w:rPr>
            </w:pPr>
            <w:r w:rsidRPr="000530EA">
              <w:rPr>
                <w:szCs w:val="20"/>
              </w:rPr>
              <w:t xml:space="preserve">Other </w:t>
            </w:r>
            <w:r w:rsidR="000C2EAA" w:rsidRPr="000530EA">
              <w:rPr>
                <w:color w:val="FF0000"/>
                <w:szCs w:val="20"/>
              </w:rPr>
              <w:t>(if yes, please describe)</w:t>
            </w:r>
          </w:p>
        </w:tc>
      </w:tr>
    </w:tbl>
    <w:p w14:paraId="2C1AF8D9" w14:textId="77777777" w:rsidR="001B5B37" w:rsidRDefault="001B5B37" w:rsidP="001C2854">
      <w:pPr>
        <w:spacing w:before="120"/>
      </w:pPr>
    </w:p>
    <w:sectPr w:rsidR="001B5B37" w:rsidSect="005678AB">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olly Parkinson" w:date="2023-09-25T12:26:00Z" w:initials="HP">
    <w:p w14:paraId="0F1B95E1" w14:textId="77777777" w:rsidR="0049370D" w:rsidRDefault="0049370D" w:rsidP="0049370D">
      <w:pPr>
        <w:pStyle w:val="CommentText"/>
        <w:jc w:val="left"/>
      </w:pPr>
      <w:r>
        <w:rPr>
          <w:rStyle w:val="CommentReference"/>
        </w:rPr>
        <w:annotationRef/>
      </w:r>
      <w:r>
        <w:t>Please review the hypothesis from FY22 (text in black) and whether this is still relevant (and edit as appropriate). Then, please consider and describe the focus/update for FY23.</w:t>
      </w:r>
    </w:p>
  </w:comment>
  <w:comment w:id="51" w:author="Holly Parkinson" w:date="2023-09-25T12:29:00Z" w:initials="HP">
    <w:p w14:paraId="50BB2ABB" w14:textId="77777777" w:rsidR="0049370D" w:rsidRDefault="0049370D" w:rsidP="0049370D">
      <w:pPr>
        <w:pStyle w:val="CommentText"/>
        <w:jc w:val="left"/>
      </w:pPr>
      <w:r>
        <w:rPr>
          <w:rStyle w:val="CommentReference"/>
        </w:rPr>
        <w:annotationRef/>
      </w:r>
      <w:r>
        <w:t>Please review the new knowledge noted from FY22 (text in black) and whether this is still relevant (and edit as appropriate). Then, please consider what additional new knowledge was being generated in FY23. New knowledge may be similar over several years, but ideally should be updated each year where possible.</w:t>
      </w:r>
    </w:p>
  </w:comment>
  <w:comment w:id="77" w:author="Holly Parkinson" w:date="2023-09-25T12:32:00Z" w:initials="HP">
    <w:p w14:paraId="6E0EA8E8" w14:textId="77777777" w:rsidR="0049370D" w:rsidRDefault="0049370D" w:rsidP="0049370D">
      <w:pPr>
        <w:pStyle w:val="CommentText"/>
        <w:jc w:val="left"/>
      </w:pPr>
      <w:r>
        <w:rPr>
          <w:rStyle w:val="CommentReference"/>
        </w:rPr>
        <w:annotationRef/>
      </w:r>
      <w:r>
        <w:t>Please review the unknowns, research undertaken, and information regarding the existing state of knowledge noted from FY22 (text in black) and whether this is still relevant (and edit as appropriate). Then, please consider why you still couldn't have determined the outcome in advance in FY23. Unknowns and research undertaken may be similar over several years, but ideally should be updated each year where possible.</w:t>
      </w:r>
    </w:p>
  </w:comment>
  <w:comment w:id="100" w:author="Holly Parkinson" w:date="2023-09-25T13:27:00Z" w:initials="HP">
    <w:p w14:paraId="4367E261" w14:textId="77777777" w:rsidR="0049370D" w:rsidRDefault="0049370D" w:rsidP="0049370D">
      <w:pPr>
        <w:pStyle w:val="CommentText"/>
        <w:jc w:val="left"/>
      </w:pPr>
      <w:r>
        <w:rPr>
          <w:rStyle w:val="CommentReference"/>
        </w:rPr>
        <w:annotationRef/>
      </w:r>
      <w:r>
        <w:t>Please explain your design, development and testing process in FY23.</w:t>
      </w:r>
    </w:p>
  </w:comment>
  <w:comment w:id="128" w:author="Holly Parkinson" w:date="2023-10-12T13:48:00Z" w:initials="HP">
    <w:p w14:paraId="66397756" w14:textId="77777777" w:rsidR="0049370D" w:rsidRDefault="0049370D" w:rsidP="005123FC">
      <w:pPr>
        <w:pStyle w:val="CommentText"/>
        <w:jc w:val="left"/>
      </w:pPr>
      <w:r>
        <w:rPr>
          <w:rStyle w:val="CommentReference"/>
        </w:rPr>
        <w:annotationRef/>
      </w:r>
      <w:r>
        <w:t xml:space="preserve">Please provide examples of design iterations you went through, test results and/or technical issues or failures. This should link with your hypothesised objectives and your variables noted above, and where possible should include </w:t>
      </w:r>
      <w:r>
        <w:rPr>
          <w:u w:val="single"/>
        </w:rPr>
        <w:t>numerical (quantifiable) results</w:t>
      </w:r>
      <w:r>
        <w:t>.</w:t>
      </w:r>
    </w:p>
  </w:comment>
  <w:comment w:id="184" w:author="Holly Parkinson" w:date="2022-10-20T10:30:00Z" w:initials="HP">
    <w:p w14:paraId="6565D410" w14:textId="77777777" w:rsidR="0049370D" w:rsidRDefault="0049370D" w:rsidP="0049370D">
      <w:pPr>
        <w:pStyle w:val="CommentText"/>
        <w:jc w:val="left"/>
      </w:pPr>
      <w:r>
        <w:rPr>
          <w:rStyle w:val="CommentReference"/>
        </w:rPr>
        <w:annotationRef/>
      </w:r>
      <w:r>
        <w:rPr>
          <w:color w:val="000000"/>
        </w:rPr>
        <w:t xml:space="preserve">Please comment on the activity status as at the end of the </w:t>
      </w:r>
      <w:r>
        <w:rPr>
          <w:color w:val="000000"/>
          <w:u w:val="single"/>
        </w:rPr>
        <w:t>FY23</w:t>
      </w:r>
      <w:r>
        <w:rPr>
          <w:color w:val="000000"/>
        </w:rPr>
        <w:t xml:space="preserve"> period. Specifically, is</w:t>
      </w:r>
      <w:r>
        <w:t xml:space="preserve"> the activity complete as of 30 June 2023? If not, what work will you do in FY24?</w:t>
      </w:r>
      <w:r>
        <w:rPr>
          <w:b/>
          <w:bCs/>
          <w:i/>
          <w:iCs/>
          <w:color w:val="000000"/>
        </w:rPr>
        <w:t xml:space="preserve"> </w:t>
      </w:r>
    </w:p>
  </w:comment>
  <w:comment w:id="196" w:author="Holly Parkinson" w:date="2023-09-25T12:26:00Z" w:initials="HP">
    <w:p w14:paraId="5D25B447" w14:textId="77777777" w:rsidR="003F0E5B" w:rsidRDefault="003F0E5B" w:rsidP="003F0E5B">
      <w:pPr>
        <w:pStyle w:val="CommentText"/>
        <w:jc w:val="left"/>
      </w:pPr>
      <w:r>
        <w:rPr>
          <w:rStyle w:val="CommentReference"/>
        </w:rPr>
        <w:annotationRef/>
      </w:r>
      <w:r>
        <w:t>Please review the hypothesis from FY22 (text in black) and whether this is still relevant (and edit as appropriate). Then, please consider and describe the focus/update for FY23.</w:t>
      </w:r>
    </w:p>
  </w:comment>
  <w:comment w:id="200" w:author="Holly Parkinson" w:date="2023-09-25T12:29:00Z" w:initials="HP">
    <w:p w14:paraId="0A81FD82" w14:textId="77777777" w:rsidR="003F0E5B" w:rsidRDefault="003F0E5B" w:rsidP="003F0E5B">
      <w:pPr>
        <w:pStyle w:val="CommentText"/>
        <w:jc w:val="left"/>
      </w:pPr>
      <w:r>
        <w:rPr>
          <w:rStyle w:val="CommentReference"/>
        </w:rPr>
        <w:annotationRef/>
      </w:r>
      <w:r>
        <w:t>Please review the new knowledge noted from FY22 (text in black) and whether this is still relevant (and edit as appropriate). Then, please consider what additional new knowledge was being generated in FY23. New knowledge may be similar over several years, but ideally should be updated each year where possible.</w:t>
      </w:r>
    </w:p>
  </w:comment>
  <w:comment w:id="227" w:author="Holly Parkinson" w:date="2023-09-25T12:32:00Z" w:initials="HP">
    <w:p w14:paraId="37E7256A" w14:textId="77777777" w:rsidR="003F0E5B" w:rsidRDefault="003F0E5B" w:rsidP="003F0E5B">
      <w:pPr>
        <w:pStyle w:val="CommentText"/>
        <w:jc w:val="left"/>
      </w:pPr>
      <w:r>
        <w:rPr>
          <w:rStyle w:val="CommentReference"/>
        </w:rPr>
        <w:annotationRef/>
      </w:r>
      <w:r>
        <w:t>Please review the unknowns, research undertaken, and information regarding the existing state of knowledge noted from FY22 (text in black) and whether this is still relevant (and edit as appropriate). Then, please consider why you still couldn't have determined the outcome in advance in FY23. Unknowns and research undertaken may be similar over several years, but ideally should be updated each year where possible.</w:t>
      </w:r>
    </w:p>
  </w:comment>
  <w:comment w:id="229" w:author="Holly Parkinson" w:date="2023-09-25T13:27:00Z" w:initials="HP">
    <w:p w14:paraId="39932E66" w14:textId="77777777" w:rsidR="003F0E5B" w:rsidRDefault="003F0E5B" w:rsidP="003F0E5B">
      <w:pPr>
        <w:pStyle w:val="CommentText"/>
        <w:jc w:val="left"/>
      </w:pPr>
      <w:r>
        <w:rPr>
          <w:rStyle w:val="CommentReference"/>
        </w:rPr>
        <w:annotationRef/>
      </w:r>
      <w:r>
        <w:t>Please explain your design, development and testing process in FY23.</w:t>
      </w:r>
    </w:p>
  </w:comment>
  <w:comment w:id="253" w:author="Holly Parkinson" w:date="2023-10-12T13:48:00Z" w:initials="HP">
    <w:p w14:paraId="5E67BF31" w14:textId="77777777" w:rsidR="003F0E5B" w:rsidRDefault="003F0E5B" w:rsidP="003F0E5B">
      <w:pPr>
        <w:pStyle w:val="CommentText"/>
        <w:jc w:val="left"/>
      </w:pPr>
      <w:r>
        <w:rPr>
          <w:rStyle w:val="CommentReference"/>
        </w:rPr>
        <w:annotationRef/>
      </w:r>
      <w:r>
        <w:t xml:space="preserve">Please provide examples of design iterations you went through, test results and/or technical issues or failures. This should link with your hypothesised objectives and your variables noted above, and where possible should include </w:t>
      </w:r>
      <w:r>
        <w:rPr>
          <w:u w:val="single"/>
        </w:rPr>
        <w:t>numerical (quantifiable) results</w:t>
      </w:r>
      <w:r>
        <w:t>.</w:t>
      </w:r>
    </w:p>
  </w:comment>
  <w:comment w:id="255" w:author="Holly Parkinson" w:date="2022-10-20T10:30:00Z" w:initials="HP">
    <w:p w14:paraId="4D1EA739" w14:textId="77777777" w:rsidR="003F0E5B" w:rsidRDefault="003F0E5B" w:rsidP="003F0E5B">
      <w:pPr>
        <w:pStyle w:val="CommentText"/>
        <w:jc w:val="left"/>
      </w:pPr>
      <w:r>
        <w:rPr>
          <w:rStyle w:val="CommentReference"/>
        </w:rPr>
        <w:annotationRef/>
      </w:r>
      <w:r>
        <w:rPr>
          <w:color w:val="000000"/>
        </w:rPr>
        <w:t xml:space="preserve">Please comment on the activity status as at the end of the </w:t>
      </w:r>
      <w:r>
        <w:rPr>
          <w:color w:val="000000"/>
          <w:u w:val="single"/>
        </w:rPr>
        <w:t>FY23</w:t>
      </w:r>
      <w:r>
        <w:rPr>
          <w:color w:val="000000"/>
        </w:rPr>
        <w:t xml:space="preserve"> period. Specifically, is</w:t>
      </w:r>
      <w:r>
        <w:t xml:space="preserve"> the activity complete as of 30 June 2023? If not, what work will you do in FY24?</w:t>
      </w:r>
      <w:r>
        <w:rPr>
          <w:b/>
          <w:bCs/>
          <w:i/>
          <w:iCs/>
          <w:color w:val="000000"/>
        </w:rPr>
        <w:t xml:space="preserve"> </w:t>
      </w:r>
    </w:p>
  </w:comment>
  <w:comment w:id="282" w:author="Holly Parkinson" w:date="2023-09-25T12:29:00Z" w:initials="HP">
    <w:p w14:paraId="64674E91" w14:textId="77777777" w:rsidR="003F0E5B" w:rsidRDefault="003F0E5B" w:rsidP="003F0E5B">
      <w:pPr>
        <w:pStyle w:val="CommentText"/>
        <w:jc w:val="left"/>
      </w:pPr>
      <w:r>
        <w:rPr>
          <w:rStyle w:val="CommentReference"/>
        </w:rPr>
        <w:annotationRef/>
      </w:r>
      <w:r>
        <w:t>Please review the new knowledge noted from FY22 (text in black) and whether this is still relevant (and edit as appropriate). Then, please consider what additional new knowledge was being generated in FY23. New knowledge may be similar over several years, but ideally should be updated each year where possible.</w:t>
      </w:r>
    </w:p>
  </w:comment>
  <w:comment w:id="301" w:author="Holly Parkinson" w:date="2023-09-25T12:32:00Z" w:initials="HP">
    <w:p w14:paraId="6A3E06D6" w14:textId="77777777" w:rsidR="003F0E5B" w:rsidRDefault="003F0E5B" w:rsidP="003F0E5B">
      <w:pPr>
        <w:pStyle w:val="CommentText"/>
        <w:jc w:val="left"/>
      </w:pPr>
      <w:r>
        <w:rPr>
          <w:rStyle w:val="CommentReference"/>
        </w:rPr>
        <w:annotationRef/>
      </w:r>
      <w:r>
        <w:t>Please review the unknowns, research undertaken, and information regarding the existing state of knowledge noted from FY22 (text in black) and whether this is still relevant (and edit as appropriate). Then, please consider why you still couldn't have determined the outcome in advance in FY23. Unknowns and research undertaken may be similar over several years, but ideally should be updated each year where possible.</w:t>
      </w:r>
    </w:p>
  </w:comment>
  <w:comment w:id="302" w:author="Holly Parkinson" w:date="2023-09-25T13:27:00Z" w:initials="HP">
    <w:p w14:paraId="68992ABD" w14:textId="77777777" w:rsidR="003F0E5B" w:rsidRDefault="003F0E5B" w:rsidP="003F0E5B">
      <w:pPr>
        <w:pStyle w:val="CommentText"/>
        <w:jc w:val="left"/>
      </w:pPr>
      <w:r>
        <w:rPr>
          <w:rStyle w:val="CommentReference"/>
        </w:rPr>
        <w:annotationRef/>
      </w:r>
      <w:r>
        <w:t>Please explain your design, development and testing process in FY23.</w:t>
      </w:r>
    </w:p>
  </w:comment>
  <w:comment w:id="319" w:author="Holly Parkinson" w:date="2023-10-12T13:48:00Z" w:initials="HP">
    <w:p w14:paraId="57097D2F" w14:textId="77777777" w:rsidR="003F0E5B" w:rsidRDefault="003F0E5B" w:rsidP="003F0E5B">
      <w:pPr>
        <w:pStyle w:val="CommentText"/>
        <w:jc w:val="left"/>
      </w:pPr>
      <w:r>
        <w:rPr>
          <w:rStyle w:val="CommentReference"/>
        </w:rPr>
        <w:annotationRef/>
      </w:r>
      <w:r>
        <w:t xml:space="preserve">Please provide examples of design iterations you went through, test results and/or technical issues or failures. This should link with your hypothesised objectives and your variables noted above, and where possible should include </w:t>
      </w:r>
      <w:r>
        <w:rPr>
          <w:u w:val="single"/>
        </w:rPr>
        <w:t>numerical (quantifiable) results</w:t>
      </w:r>
      <w:r>
        <w:t>.</w:t>
      </w:r>
    </w:p>
  </w:comment>
  <w:comment w:id="320" w:author="Holly Parkinson" w:date="2022-10-20T10:30:00Z" w:initials="HP">
    <w:p w14:paraId="22145CD3" w14:textId="77777777" w:rsidR="003F0E5B" w:rsidRDefault="003F0E5B" w:rsidP="003F0E5B">
      <w:pPr>
        <w:pStyle w:val="CommentText"/>
        <w:jc w:val="left"/>
      </w:pPr>
      <w:r>
        <w:rPr>
          <w:rStyle w:val="CommentReference"/>
        </w:rPr>
        <w:annotationRef/>
      </w:r>
      <w:r>
        <w:rPr>
          <w:color w:val="000000"/>
        </w:rPr>
        <w:t xml:space="preserve">Please comment on the activity status as at the end of the </w:t>
      </w:r>
      <w:r>
        <w:rPr>
          <w:color w:val="000000"/>
          <w:u w:val="single"/>
        </w:rPr>
        <w:t>FY23</w:t>
      </w:r>
      <w:r>
        <w:rPr>
          <w:color w:val="000000"/>
        </w:rPr>
        <w:t xml:space="preserve"> period. Specifically, is</w:t>
      </w:r>
      <w:r>
        <w:t xml:space="preserve"> the activity complete as of 30 June 2023? If not, what work will you do in FY24?</w:t>
      </w:r>
      <w:r>
        <w:rPr>
          <w:b/>
          <w:bCs/>
          <w:i/>
          <w:iCs/>
          <w:color w:val="000000"/>
        </w:rPr>
        <w:t xml:space="preserve"> </w:t>
      </w:r>
    </w:p>
  </w:comment>
  <w:comment w:id="335" w:author="Holly Parkinson" w:date="2023-10-12T13:49:00Z" w:initials="HP">
    <w:p w14:paraId="7AFE9534" w14:textId="77777777" w:rsidR="00531ECC" w:rsidRDefault="00531ECC" w:rsidP="001702BE">
      <w:pPr>
        <w:pStyle w:val="CommentText"/>
        <w:jc w:val="left"/>
      </w:pPr>
      <w:r>
        <w:rPr>
          <w:rStyle w:val="CommentReference"/>
        </w:rPr>
        <w:annotationRef/>
      </w:r>
      <w:r>
        <w:t>Included for any additional Core Activity not outlined above. Delete if not relevant.</w:t>
      </w:r>
    </w:p>
  </w:comment>
  <w:comment w:id="336" w:author="Holly Parkinson" w:date="2023-10-12T13:50:00Z" w:initials="HP">
    <w:p w14:paraId="10157B6E" w14:textId="77777777" w:rsidR="00531ECC" w:rsidRDefault="00531ECC" w:rsidP="00BA7285">
      <w:pPr>
        <w:pStyle w:val="CommentText"/>
        <w:jc w:val="left"/>
      </w:pPr>
      <w:r>
        <w:rPr>
          <w:rStyle w:val="CommentReference"/>
        </w:rPr>
        <w:annotationRef/>
      </w:r>
      <w:r>
        <w:t>Populated based on the FY22 application. Please update relevant to FY23.</w:t>
      </w:r>
    </w:p>
  </w:comment>
  <w:comment w:id="338" w:author="Holly Parkinson" w:date="2023-10-12T13:50:00Z" w:initials="HP">
    <w:p w14:paraId="0C6EDB34" w14:textId="77777777" w:rsidR="003F0E5B" w:rsidRDefault="003F0E5B" w:rsidP="003F0E5B">
      <w:pPr>
        <w:pStyle w:val="CommentText"/>
        <w:jc w:val="left"/>
      </w:pPr>
      <w:r>
        <w:rPr>
          <w:rStyle w:val="CommentReference"/>
        </w:rPr>
        <w:annotationRef/>
      </w:r>
      <w:r>
        <w:t>Populated based on the FY22 application. Please update relevant to FY23.</w:t>
      </w:r>
    </w:p>
  </w:comment>
  <w:comment w:id="340" w:author="Holly Parkinson" w:date="2023-10-12T13:50:00Z" w:initials="HP">
    <w:p w14:paraId="5E940DC7" w14:textId="77777777" w:rsidR="00531ECC" w:rsidRDefault="00531ECC" w:rsidP="00DD44F8">
      <w:pPr>
        <w:pStyle w:val="CommentText"/>
        <w:jc w:val="left"/>
      </w:pPr>
      <w:r>
        <w:rPr>
          <w:rStyle w:val="CommentReference"/>
        </w:rPr>
        <w:annotationRef/>
      </w:r>
      <w:r>
        <w:t>Populated based on the FY22 application. Please update relevant to FY23.</w:t>
      </w:r>
    </w:p>
  </w:comment>
  <w:comment w:id="341" w:author="Holly Parkinson" w:date="2023-10-12T13:50:00Z" w:initials="HP">
    <w:p w14:paraId="73C315FC" w14:textId="77777777" w:rsidR="00531ECC" w:rsidRDefault="00531ECC" w:rsidP="00146A29">
      <w:pPr>
        <w:pStyle w:val="CommentText"/>
        <w:jc w:val="left"/>
      </w:pPr>
      <w:r>
        <w:rPr>
          <w:rStyle w:val="CommentReference"/>
        </w:rPr>
        <w:annotationRef/>
      </w:r>
      <w:r>
        <w:t>Populated based on the FY22 application. Please update relevant to FY23.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1B95E1" w15:done="0"/>
  <w15:commentEx w15:paraId="50BB2ABB" w15:done="0"/>
  <w15:commentEx w15:paraId="6E0EA8E8" w15:done="0"/>
  <w15:commentEx w15:paraId="4367E261" w15:done="0"/>
  <w15:commentEx w15:paraId="66397756" w15:done="0"/>
  <w15:commentEx w15:paraId="6565D410" w15:done="0"/>
  <w15:commentEx w15:paraId="5D25B447" w15:done="0"/>
  <w15:commentEx w15:paraId="0A81FD82" w15:done="0"/>
  <w15:commentEx w15:paraId="37E7256A" w15:done="0"/>
  <w15:commentEx w15:paraId="39932E66" w15:done="0"/>
  <w15:commentEx w15:paraId="5E67BF31" w15:done="0"/>
  <w15:commentEx w15:paraId="4D1EA739" w15:done="0"/>
  <w15:commentEx w15:paraId="64674E91" w15:done="0"/>
  <w15:commentEx w15:paraId="6A3E06D6" w15:done="0"/>
  <w15:commentEx w15:paraId="68992ABD" w15:done="0"/>
  <w15:commentEx w15:paraId="57097D2F" w15:done="0"/>
  <w15:commentEx w15:paraId="22145CD3" w15:done="0"/>
  <w15:commentEx w15:paraId="7AFE9534" w15:done="0"/>
  <w15:commentEx w15:paraId="10157B6E" w15:done="0"/>
  <w15:commentEx w15:paraId="0C6EDB34" w15:done="0"/>
  <w15:commentEx w15:paraId="5E940DC7" w15:done="0"/>
  <w15:commentEx w15:paraId="73C315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B9B520" w16cex:dateUtc="2023-09-25T02:26:00Z"/>
  <w16cex:commentExtensible w16cex:durableId="7F8A1444" w16cex:dateUtc="2023-09-25T02:29:00Z"/>
  <w16cex:commentExtensible w16cex:durableId="2094E144" w16cex:dateUtc="2023-09-25T02:32:00Z"/>
  <w16cex:commentExtensible w16cex:durableId="24986E87" w16cex:dateUtc="2023-09-25T03:27:00Z"/>
  <w16cex:commentExtensible w16cex:durableId="71382A1F" w16cex:dateUtc="2023-10-12T03:48:00Z"/>
  <w16cex:commentExtensible w16cex:durableId="26FBA1B9" w16cex:dateUtc="2022-10-20T00:30:00Z"/>
  <w16cex:commentExtensible w16cex:durableId="2253475D" w16cex:dateUtc="2023-09-25T02:26:00Z"/>
  <w16cex:commentExtensible w16cex:durableId="6E91ABEF" w16cex:dateUtc="2023-09-25T02:29:00Z"/>
  <w16cex:commentExtensible w16cex:durableId="1F82D329" w16cex:dateUtc="2023-09-25T02:32:00Z"/>
  <w16cex:commentExtensible w16cex:durableId="42AAFB33" w16cex:dateUtc="2023-09-25T03:27:00Z"/>
  <w16cex:commentExtensible w16cex:durableId="7D6F60BA" w16cex:dateUtc="2023-10-12T03:48:00Z"/>
  <w16cex:commentExtensible w16cex:durableId="53ADB9AE" w16cex:dateUtc="2022-10-20T00:30:00Z"/>
  <w16cex:commentExtensible w16cex:durableId="2F5E3D26" w16cex:dateUtc="2023-09-25T02:29:00Z"/>
  <w16cex:commentExtensible w16cex:durableId="5C8F7FC0" w16cex:dateUtc="2023-09-25T02:32:00Z"/>
  <w16cex:commentExtensible w16cex:durableId="608D0904" w16cex:dateUtc="2023-09-25T03:27:00Z"/>
  <w16cex:commentExtensible w16cex:durableId="4AFD24B6" w16cex:dateUtc="2023-10-12T03:48:00Z"/>
  <w16cex:commentExtensible w16cex:durableId="387AAFB4" w16cex:dateUtc="2022-10-20T00:30:00Z"/>
  <w16cex:commentExtensible w16cex:durableId="0CDC5FBC" w16cex:dateUtc="2023-10-12T03:49:00Z"/>
  <w16cex:commentExtensible w16cex:durableId="354296B1" w16cex:dateUtc="2023-10-12T03:50:00Z"/>
  <w16cex:commentExtensible w16cex:durableId="2D7DF88C" w16cex:dateUtc="2023-10-12T03:50:00Z"/>
  <w16cex:commentExtensible w16cex:durableId="2731DDA1" w16cex:dateUtc="2023-10-12T03:50:00Z"/>
  <w16cex:commentExtensible w16cex:durableId="728C332B" w16cex:dateUtc="2023-10-12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1B95E1" w16cid:durableId="74B9B520"/>
  <w16cid:commentId w16cid:paraId="50BB2ABB" w16cid:durableId="7F8A1444"/>
  <w16cid:commentId w16cid:paraId="6E0EA8E8" w16cid:durableId="2094E144"/>
  <w16cid:commentId w16cid:paraId="4367E261" w16cid:durableId="24986E87"/>
  <w16cid:commentId w16cid:paraId="66397756" w16cid:durableId="71382A1F"/>
  <w16cid:commentId w16cid:paraId="6565D410" w16cid:durableId="26FBA1B9"/>
  <w16cid:commentId w16cid:paraId="5D25B447" w16cid:durableId="2253475D"/>
  <w16cid:commentId w16cid:paraId="0A81FD82" w16cid:durableId="6E91ABEF"/>
  <w16cid:commentId w16cid:paraId="37E7256A" w16cid:durableId="1F82D329"/>
  <w16cid:commentId w16cid:paraId="39932E66" w16cid:durableId="42AAFB33"/>
  <w16cid:commentId w16cid:paraId="5E67BF31" w16cid:durableId="7D6F60BA"/>
  <w16cid:commentId w16cid:paraId="4D1EA739" w16cid:durableId="53ADB9AE"/>
  <w16cid:commentId w16cid:paraId="64674E91" w16cid:durableId="2F5E3D26"/>
  <w16cid:commentId w16cid:paraId="6A3E06D6" w16cid:durableId="5C8F7FC0"/>
  <w16cid:commentId w16cid:paraId="68992ABD" w16cid:durableId="608D0904"/>
  <w16cid:commentId w16cid:paraId="57097D2F" w16cid:durableId="4AFD24B6"/>
  <w16cid:commentId w16cid:paraId="22145CD3" w16cid:durableId="387AAFB4"/>
  <w16cid:commentId w16cid:paraId="7AFE9534" w16cid:durableId="0CDC5FBC"/>
  <w16cid:commentId w16cid:paraId="10157B6E" w16cid:durableId="354296B1"/>
  <w16cid:commentId w16cid:paraId="0C6EDB34" w16cid:durableId="2D7DF88C"/>
  <w16cid:commentId w16cid:paraId="5E940DC7" w16cid:durableId="2731DDA1"/>
  <w16cid:commentId w16cid:paraId="73C315FC" w16cid:durableId="728C3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8CEF" w14:textId="77777777" w:rsidR="00736A6B" w:rsidRDefault="00736A6B" w:rsidP="00167687">
      <w:pPr>
        <w:spacing w:after="0"/>
      </w:pPr>
      <w:r>
        <w:separator/>
      </w:r>
    </w:p>
  </w:endnote>
  <w:endnote w:type="continuationSeparator" w:id="0">
    <w:p w14:paraId="27C9B1D1" w14:textId="77777777" w:rsidR="00736A6B" w:rsidRDefault="00736A6B" w:rsidP="001676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3E96" w14:textId="77777777" w:rsidR="00011E73" w:rsidRPr="00011E73" w:rsidRDefault="00011E73">
    <w:pPr>
      <w:pStyle w:val="Footer"/>
      <w:jc w:val="right"/>
      <w:rPr>
        <w:color w:val="auto"/>
      </w:rPr>
    </w:pPr>
    <w:r w:rsidRPr="00011E73">
      <w:rPr>
        <w:color w:val="auto"/>
      </w:rPr>
      <w:fldChar w:fldCharType="begin"/>
    </w:r>
    <w:r w:rsidRPr="00011E73">
      <w:rPr>
        <w:color w:val="auto"/>
      </w:rPr>
      <w:instrText xml:space="preserve"> PAGE   \* MERGEFORMAT </w:instrText>
    </w:r>
    <w:r w:rsidRPr="00011E73">
      <w:rPr>
        <w:color w:val="auto"/>
      </w:rPr>
      <w:fldChar w:fldCharType="separate"/>
    </w:r>
    <w:r w:rsidR="00F22886">
      <w:rPr>
        <w:noProof/>
        <w:color w:val="auto"/>
      </w:rPr>
      <w:t>6</w:t>
    </w:r>
    <w:r w:rsidRPr="00011E73">
      <w:rPr>
        <w:noProof/>
        <w:color w:val="auto"/>
      </w:rPr>
      <w:fldChar w:fldCharType="end"/>
    </w:r>
  </w:p>
  <w:p w14:paraId="6268BEE8" w14:textId="77777777" w:rsidR="00011E73" w:rsidRDefault="00011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430C" w14:textId="77777777" w:rsidR="00011E73" w:rsidRPr="00011E73" w:rsidRDefault="00011E73">
    <w:pPr>
      <w:pStyle w:val="Footer"/>
      <w:jc w:val="right"/>
      <w:rPr>
        <w:color w:val="auto"/>
      </w:rPr>
    </w:pPr>
    <w:r w:rsidRPr="00011E73">
      <w:rPr>
        <w:color w:val="auto"/>
      </w:rPr>
      <w:fldChar w:fldCharType="begin"/>
    </w:r>
    <w:r w:rsidRPr="00011E73">
      <w:rPr>
        <w:color w:val="auto"/>
      </w:rPr>
      <w:instrText xml:space="preserve"> PAGE   \* MERGEFORMAT </w:instrText>
    </w:r>
    <w:r w:rsidRPr="00011E73">
      <w:rPr>
        <w:color w:val="auto"/>
      </w:rPr>
      <w:fldChar w:fldCharType="separate"/>
    </w:r>
    <w:r w:rsidR="00F22886">
      <w:rPr>
        <w:noProof/>
        <w:color w:val="auto"/>
      </w:rPr>
      <w:t>1</w:t>
    </w:r>
    <w:r w:rsidRPr="00011E73">
      <w:rPr>
        <w:noProof/>
        <w:color w:val="auto"/>
      </w:rPr>
      <w:fldChar w:fldCharType="end"/>
    </w:r>
  </w:p>
  <w:p w14:paraId="6A9300DE" w14:textId="77777777" w:rsidR="001040FA" w:rsidRPr="00CC6677" w:rsidRDefault="001040FA" w:rsidP="001040FA">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4385" w14:textId="77777777" w:rsidR="00736A6B" w:rsidRDefault="00736A6B" w:rsidP="00167687">
      <w:pPr>
        <w:spacing w:after="0"/>
      </w:pPr>
      <w:r>
        <w:separator/>
      </w:r>
    </w:p>
  </w:footnote>
  <w:footnote w:type="continuationSeparator" w:id="0">
    <w:p w14:paraId="047B06D9" w14:textId="77777777" w:rsidR="00736A6B" w:rsidRDefault="00736A6B" w:rsidP="001676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6503" w14:textId="1699FACD" w:rsidR="00BF55FE" w:rsidRPr="00174A1B" w:rsidRDefault="00DE42F5" w:rsidP="0041173B">
    <w:pPr>
      <w:pStyle w:val="Header"/>
      <w:jc w:val="center"/>
      <w:rPr>
        <w:b/>
        <w:sz w:val="36"/>
        <w:szCs w:val="36"/>
        <w:lang w:val="en-US"/>
      </w:rPr>
    </w:pPr>
    <w:r>
      <w:rPr>
        <w:b/>
        <w:sz w:val="36"/>
        <w:szCs w:val="36"/>
        <w:lang w:val="en-US"/>
      </w:rPr>
      <w:t>Design Networks</w:t>
    </w:r>
    <w:r w:rsidR="00962313">
      <w:rPr>
        <w:b/>
        <w:sz w:val="36"/>
        <w:szCs w:val="36"/>
        <w:lang w:val="en-US"/>
      </w:rPr>
      <w:t xml:space="preserve"> – FY23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612979E"/>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4AFCFEF0"/>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35AA0BAE"/>
    <w:lvl w:ilvl="0">
      <w:start w:val="1"/>
      <w:numFmt w:val="decimal"/>
      <w:pStyle w:val="SRListNumber1"/>
      <w:lvlText w:val="%1."/>
      <w:lvlJc w:val="left"/>
      <w:pPr>
        <w:ind w:left="360" w:hanging="360"/>
      </w:pPr>
      <w:rPr>
        <w:rFonts w:hint="default"/>
      </w:rPr>
    </w:lvl>
  </w:abstractNum>
  <w:abstractNum w:abstractNumId="3" w15:restartNumberingAfterBreak="0">
    <w:nsid w:val="00932BFA"/>
    <w:multiLevelType w:val="hybridMultilevel"/>
    <w:tmpl w:val="FEA0F74C"/>
    <w:lvl w:ilvl="0" w:tplc="A6F22F2A">
      <w:start w:val="1"/>
      <w:numFmt w:val="bullet"/>
      <w:lvlText w:val=""/>
      <w:lvlJc w:val="left"/>
      <w:pPr>
        <w:ind w:left="720" w:hanging="360"/>
      </w:pPr>
      <w:rPr>
        <w:rFonts w:ascii="Symbol" w:hAnsi="Symbol" w:hint="default"/>
      </w:rPr>
    </w:lvl>
    <w:lvl w:ilvl="1" w:tplc="CB4A4A32">
      <w:start w:val="1"/>
      <w:numFmt w:val="bullet"/>
      <w:lvlText w:val="o"/>
      <w:lvlJc w:val="left"/>
      <w:pPr>
        <w:ind w:left="1440" w:hanging="360"/>
      </w:pPr>
      <w:rPr>
        <w:rFonts w:ascii="Courier New" w:hAnsi="Courier New" w:hint="default"/>
      </w:rPr>
    </w:lvl>
    <w:lvl w:ilvl="2" w:tplc="EBD260D2">
      <w:start w:val="1"/>
      <w:numFmt w:val="bullet"/>
      <w:lvlText w:val=""/>
      <w:lvlJc w:val="left"/>
      <w:pPr>
        <w:ind w:left="2160" w:hanging="360"/>
      </w:pPr>
      <w:rPr>
        <w:rFonts w:ascii="Wingdings" w:hAnsi="Wingdings" w:hint="default"/>
      </w:rPr>
    </w:lvl>
    <w:lvl w:ilvl="3" w:tplc="B3B23FAE">
      <w:start w:val="1"/>
      <w:numFmt w:val="bullet"/>
      <w:lvlText w:val=""/>
      <w:lvlJc w:val="left"/>
      <w:pPr>
        <w:ind w:left="2880" w:hanging="360"/>
      </w:pPr>
      <w:rPr>
        <w:rFonts w:ascii="Symbol" w:hAnsi="Symbol" w:hint="default"/>
      </w:rPr>
    </w:lvl>
    <w:lvl w:ilvl="4" w:tplc="69E02C56">
      <w:start w:val="1"/>
      <w:numFmt w:val="bullet"/>
      <w:lvlText w:val="o"/>
      <w:lvlJc w:val="left"/>
      <w:pPr>
        <w:ind w:left="3600" w:hanging="360"/>
      </w:pPr>
      <w:rPr>
        <w:rFonts w:ascii="Courier New" w:hAnsi="Courier New" w:hint="default"/>
      </w:rPr>
    </w:lvl>
    <w:lvl w:ilvl="5" w:tplc="554248E4">
      <w:start w:val="1"/>
      <w:numFmt w:val="bullet"/>
      <w:lvlText w:val=""/>
      <w:lvlJc w:val="left"/>
      <w:pPr>
        <w:ind w:left="4320" w:hanging="360"/>
      </w:pPr>
      <w:rPr>
        <w:rFonts w:ascii="Wingdings" w:hAnsi="Wingdings" w:hint="default"/>
      </w:rPr>
    </w:lvl>
    <w:lvl w:ilvl="6" w:tplc="C20E2C1A">
      <w:start w:val="1"/>
      <w:numFmt w:val="bullet"/>
      <w:lvlText w:val=""/>
      <w:lvlJc w:val="left"/>
      <w:pPr>
        <w:ind w:left="5040" w:hanging="360"/>
      </w:pPr>
      <w:rPr>
        <w:rFonts w:ascii="Symbol" w:hAnsi="Symbol" w:hint="default"/>
      </w:rPr>
    </w:lvl>
    <w:lvl w:ilvl="7" w:tplc="5D5ABC4C">
      <w:start w:val="1"/>
      <w:numFmt w:val="bullet"/>
      <w:lvlText w:val="o"/>
      <w:lvlJc w:val="left"/>
      <w:pPr>
        <w:ind w:left="5760" w:hanging="360"/>
      </w:pPr>
      <w:rPr>
        <w:rFonts w:ascii="Courier New" w:hAnsi="Courier New" w:hint="default"/>
      </w:rPr>
    </w:lvl>
    <w:lvl w:ilvl="8" w:tplc="3D72D054">
      <w:start w:val="1"/>
      <w:numFmt w:val="bullet"/>
      <w:lvlText w:val=""/>
      <w:lvlJc w:val="left"/>
      <w:pPr>
        <w:ind w:left="6480" w:hanging="360"/>
      </w:pPr>
      <w:rPr>
        <w:rFonts w:ascii="Wingdings" w:hAnsi="Wingdings" w:hint="default"/>
      </w:rPr>
    </w:lvl>
  </w:abstractNum>
  <w:abstractNum w:abstractNumId="4" w15:restartNumberingAfterBreak="0">
    <w:nsid w:val="009C01CF"/>
    <w:multiLevelType w:val="hybridMultilevel"/>
    <w:tmpl w:val="20C8FA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112B59"/>
    <w:multiLevelType w:val="hybridMultilevel"/>
    <w:tmpl w:val="716A70CA"/>
    <w:lvl w:ilvl="0" w:tplc="748A658E">
      <w:start w:val="1"/>
      <w:numFmt w:val="bullet"/>
      <w:lvlText w:val=""/>
      <w:lvlJc w:val="left"/>
      <w:pPr>
        <w:ind w:left="720" w:hanging="360"/>
      </w:pPr>
      <w:rPr>
        <w:rFonts w:ascii="Symbol" w:hAnsi="Symbol" w:hint="default"/>
      </w:rPr>
    </w:lvl>
    <w:lvl w:ilvl="1" w:tplc="7060B228">
      <w:start w:val="1"/>
      <w:numFmt w:val="bullet"/>
      <w:lvlText w:val="o"/>
      <w:lvlJc w:val="left"/>
      <w:pPr>
        <w:ind w:left="1440" w:hanging="360"/>
      </w:pPr>
      <w:rPr>
        <w:rFonts w:ascii="Courier New" w:hAnsi="Courier New" w:hint="default"/>
      </w:rPr>
    </w:lvl>
    <w:lvl w:ilvl="2" w:tplc="27C06B5C">
      <w:start w:val="1"/>
      <w:numFmt w:val="bullet"/>
      <w:lvlText w:val=""/>
      <w:lvlJc w:val="left"/>
      <w:pPr>
        <w:ind w:left="2160" w:hanging="360"/>
      </w:pPr>
      <w:rPr>
        <w:rFonts w:ascii="Wingdings" w:hAnsi="Wingdings" w:hint="default"/>
      </w:rPr>
    </w:lvl>
    <w:lvl w:ilvl="3" w:tplc="3368AEF8">
      <w:start w:val="1"/>
      <w:numFmt w:val="bullet"/>
      <w:lvlText w:val=""/>
      <w:lvlJc w:val="left"/>
      <w:pPr>
        <w:ind w:left="2880" w:hanging="360"/>
      </w:pPr>
      <w:rPr>
        <w:rFonts w:ascii="Symbol" w:hAnsi="Symbol" w:hint="default"/>
      </w:rPr>
    </w:lvl>
    <w:lvl w:ilvl="4" w:tplc="E1284788">
      <w:start w:val="1"/>
      <w:numFmt w:val="bullet"/>
      <w:lvlText w:val="o"/>
      <w:lvlJc w:val="left"/>
      <w:pPr>
        <w:ind w:left="3600" w:hanging="360"/>
      </w:pPr>
      <w:rPr>
        <w:rFonts w:ascii="Courier New" w:hAnsi="Courier New" w:hint="default"/>
      </w:rPr>
    </w:lvl>
    <w:lvl w:ilvl="5" w:tplc="A60C9F1C">
      <w:start w:val="1"/>
      <w:numFmt w:val="bullet"/>
      <w:lvlText w:val=""/>
      <w:lvlJc w:val="left"/>
      <w:pPr>
        <w:ind w:left="4320" w:hanging="360"/>
      </w:pPr>
      <w:rPr>
        <w:rFonts w:ascii="Wingdings" w:hAnsi="Wingdings" w:hint="default"/>
      </w:rPr>
    </w:lvl>
    <w:lvl w:ilvl="6" w:tplc="93EAFDD0">
      <w:start w:val="1"/>
      <w:numFmt w:val="bullet"/>
      <w:lvlText w:val=""/>
      <w:lvlJc w:val="left"/>
      <w:pPr>
        <w:ind w:left="5040" w:hanging="360"/>
      </w:pPr>
      <w:rPr>
        <w:rFonts w:ascii="Symbol" w:hAnsi="Symbol" w:hint="default"/>
      </w:rPr>
    </w:lvl>
    <w:lvl w:ilvl="7" w:tplc="B15A3EFA">
      <w:start w:val="1"/>
      <w:numFmt w:val="bullet"/>
      <w:lvlText w:val="o"/>
      <w:lvlJc w:val="left"/>
      <w:pPr>
        <w:ind w:left="5760" w:hanging="360"/>
      </w:pPr>
      <w:rPr>
        <w:rFonts w:ascii="Courier New" w:hAnsi="Courier New" w:hint="default"/>
      </w:rPr>
    </w:lvl>
    <w:lvl w:ilvl="8" w:tplc="7C868380">
      <w:start w:val="1"/>
      <w:numFmt w:val="bullet"/>
      <w:lvlText w:val=""/>
      <w:lvlJc w:val="left"/>
      <w:pPr>
        <w:ind w:left="6480" w:hanging="360"/>
      </w:pPr>
      <w:rPr>
        <w:rFonts w:ascii="Wingdings" w:hAnsi="Wingdings" w:hint="default"/>
      </w:rPr>
    </w:lvl>
  </w:abstractNum>
  <w:abstractNum w:abstractNumId="6" w15:restartNumberingAfterBreak="0">
    <w:nsid w:val="0EEA6C73"/>
    <w:multiLevelType w:val="hybridMultilevel"/>
    <w:tmpl w:val="AF82C40C"/>
    <w:lvl w:ilvl="0" w:tplc="B40E2D4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9B0ED0"/>
    <w:multiLevelType w:val="hybridMultilevel"/>
    <w:tmpl w:val="0C3EF1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2084F1E"/>
    <w:multiLevelType w:val="hybridMultilevel"/>
    <w:tmpl w:val="F6EEB4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327A9C"/>
    <w:multiLevelType w:val="hybridMultilevel"/>
    <w:tmpl w:val="665C3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B047F7"/>
    <w:multiLevelType w:val="hybridMultilevel"/>
    <w:tmpl w:val="7D3AB484"/>
    <w:lvl w:ilvl="0" w:tplc="D3EC86F8">
      <w:start w:val="1"/>
      <w:numFmt w:val="bullet"/>
      <w:pStyle w:val="SRTableList2"/>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D554DF9"/>
    <w:multiLevelType w:val="hybridMultilevel"/>
    <w:tmpl w:val="36888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B51BD1"/>
    <w:multiLevelType w:val="hybridMultilevel"/>
    <w:tmpl w:val="AF921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69FA"/>
    <w:multiLevelType w:val="hybridMultilevel"/>
    <w:tmpl w:val="51DCC9AC"/>
    <w:lvl w:ilvl="0" w:tplc="3F340EDA">
      <w:start w:val="1"/>
      <w:numFmt w:val="decimal"/>
      <w:pStyle w:val="Heading1"/>
      <w:lvlText w:val="%1."/>
      <w:lvlJc w:val="left"/>
      <w:pPr>
        <w:ind w:left="360" w:hanging="360"/>
      </w:pPr>
      <w:rPr>
        <w:rFonts w:ascii="Arial Bold" w:hAnsi="Arial Bold" w:hint="default"/>
        <w:b/>
        <w:i w:val="0"/>
        <w:caps w:val="0"/>
        <w:strike w:val="0"/>
        <w:dstrike w:val="0"/>
        <w:vanish w:val="0"/>
        <w:color w:val="auto"/>
        <w:kern w:val="0"/>
        <w:sz w:val="22"/>
        <w:u w:val="none"/>
        <w:vertAlign w:val="baseline"/>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9720DF9"/>
    <w:multiLevelType w:val="hybridMultilevel"/>
    <w:tmpl w:val="3CEC744C"/>
    <w:lvl w:ilvl="0" w:tplc="055AB352">
      <w:start w:val="1"/>
      <w:numFmt w:val="lowerLetter"/>
      <w:pStyle w:val="SRListNumber2"/>
      <w:lvlText w:val="%1."/>
      <w:lvlJc w:val="left"/>
      <w:pPr>
        <w:ind w:left="1080" w:hanging="360"/>
      </w:pPr>
    </w:lvl>
    <w:lvl w:ilvl="1" w:tplc="0C090019" w:tentative="1">
      <w:start w:val="1"/>
      <w:numFmt w:val="lowerLetter"/>
      <w:lvlText w:val="%2."/>
      <w:lvlJc w:val="left"/>
      <w:pPr>
        <w:ind w:left="2154" w:hanging="360"/>
      </w:pPr>
    </w:lvl>
    <w:lvl w:ilvl="2" w:tplc="0C09001B" w:tentative="1">
      <w:start w:val="1"/>
      <w:numFmt w:val="lowerRoman"/>
      <w:lvlText w:val="%3."/>
      <w:lvlJc w:val="right"/>
      <w:pPr>
        <w:ind w:left="2874" w:hanging="180"/>
      </w:pPr>
    </w:lvl>
    <w:lvl w:ilvl="3" w:tplc="0C09000F" w:tentative="1">
      <w:start w:val="1"/>
      <w:numFmt w:val="decimal"/>
      <w:lvlText w:val="%4."/>
      <w:lvlJc w:val="left"/>
      <w:pPr>
        <w:ind w:left="3594" w:hanging="360"/>
      </w:pPr>
    </w:lvl>
    <w:lvl w:ilvl="4" w:tplc="0C090019" w:tentative="1">
      <w:start w:val="1"/>
      <w:numFmt w:val="lowerLetter"/>
      <w:lvlText w:val="%5."/>
      <w:lvlJc w:val="left"/>
      <w:pPr>
        <w:ind w:left="4314" w:hanging="360"/>
      </w:pPr>
    </w:lvl>
    <w:lvl w:ilvl="5" w:tplc="0C09001B" w:tentative="1">
      <w:start w:val="1"/>
      <w:numFmt w:val="lowerRoman"/>
      <w:lvlText w:val="%6."/>
      <w:lvlJc w:val="right"/>
      <w:pPr>
        <w:ind w:left="5034" w:hanging="180"/>
      </w:pPr>
    </w:lvl>
    <w:lvl w:ilvl="6" w:tplc="0C09000F" w:tentative="1">
      <w:start w:val="1"/>
      <w:numFmt w:val="decimal"/>
      <w:lvlText w:val="%7."/>
      <w:lvlJc w:val="left"/>
      <w:pPr>
        <w:ind w:left="5754" w:hanging="360"/>
      </w:pPr>
    </w:lvl>
    <w:lvl w:ilvl="7" w:tplc="0C090019" w:tentative="1">
      <w:start w:val="1"/>
      <w:numFmt w:val="lowerLetter"/>
      <w:lvlText w:val="%8."/>
      <w:lvlJc w:val="left"/>
      <w:pPr>
        <w:ind w:left="6474" w:hanging="360"/>
      </w:pPr>
    </w:lvl>
    <w:lvl w:ilvl="8" w:tplc="0C09001B" w:tentative="1">
      <w:start w:val="1"/>
      <w:numFmt w:val="lowerRoman"/>
      <w:lvlText w:val="%9."/>
      <w:lvlJc w:val="right"/>
      <w:pPr>
        <w:ind w:left="7194" w:hanging="180"/>
      </w:pPr>
    </w:lvl>
  </w:abstractNum>
  <w:abstractNum w:abstractNumId="15" w15:restartNumberingAfterBreak="0">
    <w:nsid w:val="466C5D8F"/>
    <w:multiLevelType w:val="hybridMultilevel"/>
    <w:tmpl w:val="EA2073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3B41E9"/>
    <w:multiLevelType w:val="hybridMultilevel"/>
    <w:tmpl w:val="AF526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E53225"/>
    <w:multiLevelType w:val="hybridMultilevel"/>
    <w:tmpl w:val="02DA9E86"/>
    <w:lvl w:ilvl="0" w:tplc="E41476DE">
      <w:start w:val="1"/>
      <w:numFmt w:val="bullet"/>
      <w:pStyle w:val="SRListBullet2"/>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AB25D47"/>
    <w:multiLevelType w:val="hybridMultilevel"/>
    <w:tmpl w:val="7F4AE0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FA62EA"/>
    <w:multiLevelType w:val="hybridMultilevel"/>
    <w:tmpl w:val="82989C1E"/>
    <w:lvl w:ilvl="0" w:tplc="DC08B902">
      <w:start w:val="1"/>
      <w:numFmt w:val="bullet"/>
      <w:pStyle w:val="SRListBullet3"/>
      <w:lvlText w:val="-"/>
      <w:lvlJc w:val="left"/>
      <w:rPr>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7A806E6"/>
    <w:multiLevelType w:val="hybridMultilevel"/>
    <w:tmpl w:val="A82AF96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1" w15:restartNumberingAfterBreak="0">
    <w:nsid w:val="58270390"/>
    <w:multiLevelType w:val="hybridMultilevel"/>
    <w:tmpl w:val="62084D3A"/>
    <w:lvl w:ilvl="0" w:tplc="FE269FAA">
      <w:start w:val="1"/>
      <w:numFmt w:val="bullet"/>
      <w:lvlText w:val=""/>
      <w:lvlJc w:val="left"/>
      <w:pPr>
        <w:ind w:left="720" w:hanging="360"/>
      </w:pPr>
      <w:rPr>
        <w:rFonts w:ascii="Symbol" w:hAnsi="Symbol" w:hint="default"/>
      </w:rPr>
    </w:lvl>
    <w:lvl w:ilvl="1" w:tplc="E89891CA">
      <w:start w:val="1"/>
      <w:numFmt w:val="bullet"/>
      <w:lvlText w:val="o"/>
      <w:lvlJc w:val="left"/>
      <w:pPr>
        <w:ind w:left="1440" w:hanging="360"/>
      </w:pPr>
      <w:rPr>
        <w:rFonts w:ascii="Courier New" w:hAnsi="Courier New" w:hint="default"/>
      </w:rPr>
    </w:lvl>
    <w:lvl w:ilvl="2" w:tplc="6D003AD6">
      <w:start w:val="1"/>
      <w:numFmt w:val="bullet"/>
      <w:lvlText w:val=""/>
      <w:lvlJc w:val="left"/>
      <w:pPr>
        <w:ind w:left="2160" w:hanging="360"/>
      </w:pPr>
      <w:rPr>
        <w:rFonts w:ascii="Wingdings" w:hAnsi="Wingdings" w:hint="default"/>
      </w:rPr>
    </w:lvl>
    <w:lvl w:ilvl="3" w:tplc="9056B8DC">
      <w:start w:val="1"/>
      <w:numFmt w:val="bullet"/>
      <w:lvlText w:val=""/>
      <w:lvlJc w:val="left"/>
      <w:pPr>
        <w:ind w:left="2880" w:hanging="360"/>
      </w:pPr>
      <w:rPr>
        <w:rFonts w:ascii="Symbol" w:hAnsi="Symbol" w:hint="default"/>
      </w:rPr>
    </w:lvl>
    <w:lvl w:ilvl="4" w:tplc="666E176C">
      <w:start w:val="1"/>
      <w:numFmt w:val="bullet"/>
      <w:lvlText w:val="o"/>
      <w:lvlJc w:val="left"/>
      <w:pPr>
        <w:ind w:left="3600" w:hanging="360"/>
      </w:pPr>
      <w:rPr>
        <w:rFonts w:ascii="Courier New" w:hAnsi="Courier New" w:hint="default"/>
      </w:rPr>
    </w:lvl>
    <w:lvl w:ilvl="5" w:tplc="02BA02AA">
      <w:start w:val="1"/>
      <w:numFmt w:val="bullet"/>
      <w:lvlText w:val=""/>
      <w:lvlJc w:val="left"/>
      <w:pPr>
        <w:ind w:left="4320" w:hanging="360"/>
      </w:pPr>
      <w:rPr>
        <w:rFonts w:ascii="Wingdings" w:hAnsi="Wingdings" w:hint="default"/>
      </w:rPr>
    </w:lvl>
    <w:lvl w:ilvl="6" w:tplc="A022CA28">
      <w:start w:val="1"/>
      <w:numFmt w:val="bullet"/>
      <w:lvlText w:val=""/>
      <w:lvlJc w:val="left"/>
      <w:pPr>
        <w:ind w:left="5040" w:hanging="360"/>
      </w:pPr>
      <w:rPr>
        <w:rFonts w:ascii="Symbol" w:hAnsi="Symbol" w:hint="default"/>
      </w:rPr>
    </w:lvl>
    <w:lvl w:ilvl="7" w:tplc="11CACB8C">
      <w:start w:val="1"/>
      <w:numFmt w:val="bullet"/>
      <w:lvlText w:val="o"/>
      <w:lvlJc w:val="left"/>
      <w:pPr>
        <w:ind w:left="5760" w:hanging="360"/>
      </w:pPr>
      <w:rPr>
        <w:rFonts w:ascii="Courier New" w:hAnsi="Courier New" w:hint="default"/>
      </w:rPr>
    </w:lvl>
    <w:lvl w:ilvl="8" w:tplc="583458F4">
      <w:start w:val="1"/>
      <w:numFmt w:val="bullet"/>
      <w:lvlText w:val=""/>
      <w:lvlJc w:val="left"/>
      <w:pPr>
        <w:ind w:left="6480" w:hanging="360"/>
      </w:pPr>
      <w:rPr>
        <w:rFonts w:ascii="Wingdings" w:hAnsi="Wingdings" w:hint="default"/>
      </w:rPr>
    </w:lvl>
  </w:abstractNum>
  <w:abstractNum w:abstractNumId="22" w15:restartNumberingAfterBreak="0">
    <w:nsid w:val="586855C5"/>
    <w:multiLevelType w:val="hybridMultilevel"/>
    <w:tmpl w:val="5AA012B6"/>
    <w:lvl w:ilvl="0" w:tplc="9B3A8AF0">
      <w:start w:val="1"/>
      <w:numFmt w:val="decimal"/>
      <w:pStyle w:val="TableNumberList1"/>
      <w:lvlText w:val="%1."/>
      <w:lvlJc w:val="left"/>
      <w:pPr>
        <w:ind w:left="360" w:hanging="360"/>
      </w:pPr>
    </w:lvl>
    <w:lvl w:ilvl="1" w:tplc="A30A27FE">
      <w:start w:val="1"/>
      <w:numFmt w:val="lowerLetter"/>
      <w:pStyle w:val="TableNumberList2"/>
      <w:lvlText w:val="%2."/>
      <w:lvlJc w:val="left"/>
      <w:pPr>
        <w:ind w:left="1080" w:hanging="360"/>
      </w:pPr>
    </w:lvl>
    <w:lvl w:ilvl="2" w:tplc="39140C42">
      <w:start w:val="1"/>
      <w:numFmt w:val="lowerRoman"/>
      <w:pStyle w:val="TableNumberList3"/>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D524F0E"/>
    <w:multiLevelType w:val="hybridMultilevel"/>
    <w:tmpl w:val="EFA08C52"/>
    <w:lvl w:ilvl="0" w:tplc="73F2A4E0">
      <w:start w:val="1"/>
      <w:numFmt w:val="bullet"/>
      <w:pStyle w:val="ListBullet"/>
      <w:lvlText w:val=""/>
      <w:lvlJc w:val="left"/>
      <w:pPr>
        <w:ind w:left="720" w:hanging="360"/>
      </w:pPr>
      <w:rPr>
        <w:rFonts w:ascii="Symbol" w:hAnsi="Symbol" w:hint="default"/>
        <w:color w:val="auto"/>
      </w:rPr>
    </w:lvl>
    <w:lvl w:ilvl="1" w:tplc="C7162812">
      <w:start w:val="1"/>
      <w:numFmt w:val="bullet"/>
      <w:lvlText w:val="o"/>
      <w:lvlJc w:val="left"/>
      <w:pPr>
        <w:ind w:left="1440" w:hanging="360"/>
      </w:pPr>
      <w:rPr>
        <w:rFonts w:ascii="Courier New" w:hAnsi="Courier New" w:cs="Courier New" w:hint="default"/>
        <w:color w:val="auto"/>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0F2049"/>
    <w:multiLevelType w:val="hybridMultilevel"/>
    <w:tmpl w:val="AE8A6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E64AAB"/>
    <w:multiLevelType w:val="hybridMultilevel"/>
    <w:tmpl w:val="835CC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7D5770"/>
    <w:multiLevelType w:val="hybridMultilevel"/>
    <w:tmpl w:val="D0667A5E"/>
    <w:lvl w:ilvl="0" w:tplc="FCB2DA82">
      <w:start w:val="1"/>
      <w:numFmt w:val="lowerRoman"/>
      <w:pStyle w:val="SRListNumber3"/>
      <w:lvlText w:val="%1."/>
      <w:lvlJc w:val="right"/>
      <w:pPr>
        <w:ind w:left="1560" w:hanging="360"/>
      </w:pPr>
    </w:lvl>
    <w:lvl w:ilvl="1" w:tplc="0C090019" w:tentative="1">
      <w:start w:val="1"/>
      <w:numFmt w:val="lowerLetter"/>
      <w:lvlText w:val="%2."/>
      <w:lvlJc w:val="left"/>
      <w:pPr>
        <w:ind w:left="2508" w:hanging="360"/>
      </w:pPr>
    </w:lvl>
    <w:lvl w:ilvl="2" w:tplc="0C09001B" w:tentative="1">
      <w:start w:val="1"/>
      <w:numFmt w:val="lowerRoman"/>
      <w:lvlText w:val="%3."/>
      <w:lvlJc w:val="right"/>
      <w:pPr>
        <w:ind w:left="3228" w:hanging="180"/>
      </w:pPr>
    </w:lvl>
    <w:lvl w:ilvl="3" w:tplc="0C09000F" w:tentative="1">
      <w:start w:val="1"/>
      <w:numFmt w:val="decimal"/>
      <w:lvlText w:val="%4."/>
      <w:lvlJc w:val="left"/>
      <w:pPr>
        <w:ind w:left="3948" w:hanging="360"/>
      </w:pPr>
    </w:lvl>
    <w:lvl w:ilvl="4" w:tplc="0C090019" w:tentative="1">
      <w:start w:val="1"/>
      <w:numFmt w:val="lowerLetter"/>
      <w:lvlText w:val="%5."/>
      <w:lvlJc w:val="left"/>
      <w:pPr>
        <w:ind w:left="4668" w:hanging="360"/>
      </w:pPr>
    </w:lvl>
    <w:lvl w:ilvl="5" w:tplc="0C09001B" w:tentative="1">
      <w:start w:val="1"/>
      <w:numFmt w:val="lowerRoman"/>
      <w:lvlText w:val="%6."/>
      <w:lvlJc w:val="right"/>
      <w:pPr>
        <w:ind w:left="5388" w:hanging="180"/>
      </w:pPr>
    </w:lvl>
    <w:lvl w:ilvl="6" w:tplc="0C09000F" w:tentative="1">
      <w:start w:val="1"/>
      <w:numFmt w:val="decimal"/>
      <w:lvlText w:val="%7."/>
      <w:lvlJc w:val="left"/>
      <w:pPr>
        <w:ind w:left="6108" w:hanging="360"/>
      </w:pPr>
    </w:lvl>
    <w:lvl w:ilvl="7" w:tplc="0C090019" w:tentative="1">
      <w:start w:val="1"/>
      <w:numFmt w:val="lowerLetter"/>
      <w:lvlText w:val="%8."/>
      <w:lvlJc w:val="left"/>
      <w:pPr>
        <w:ind w:left="6828" w:hanging="360"/>
      </w:pPr>
    </w:lvl>
    <w:lvl w:ilvl="8" w:tplc="0C09001B" w:tentative="1">
      <w:start w:val="1"/>
      <w:numFmt w:val="lowerRoman"/>
      <w:lvlText w:val="%9."/>
      <w:lvlJc w:val="right"/>
      <w:pPr>
        <w:ind w:left="7548" w:hanging="180"/>
      </w:pPr>
    </w:lvl>
  </w:abstractNum>
  <w:abstractNum w:abstractNumId="27" w15:restartNumberingAfterBreak="0">
    <w:nsid w:val="62B33109"/>
    <w:multiLevelType w:val="hybridMultilevel"/>
    <w:tmpl w:val="E3E44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13419D"/>
    <w:multiLevelType w:val="hybridMultilevel"/>
    <w:tmpl w:val="AE1AC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0F59A1"/>
    <w:multiLevelType w:val="hybridMultilevel"/>
    <w:tmpl w:val="A5647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9CF7585"/>
    <w:multiLevelType w:val="hybridMultilevel"/>
    <w:tmpl w:val="9F40EA0E"/>
    <w:lvl w:ilvl="0" w:tplc="12C0AB7E">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CA3FE5"/>
    <w:multiLevelType w:val="hybridMultilevel"/>
    <w:tmpl w:val="F4DAFE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9DF68D"/>
    <w:multiLevelType w:val="hybridMultilevel"/>
    <w:tmpl w:val="3FF4C778"/>
    <w:lvl w:ilvl="0" w:tplc="CC14B450">
      <w:start w:val="1"/>
      <w:numFmt w:val="bullet"/>
      <w:lvlText w:val=""/>
      <w:lvlJc w:val="left"/>
      <w:pPr>
        <w:ind w:left="720" w:hanging="360"/>
      </w:pPr>
      <w:rPr>
        <w:rFonts w:ascii="Symbol" w:hAnsi="Symbol" w:hint="default"/>
      </w:rPr>
    </w:lvl>
    <w:lvl w:ilvl="1" w:tplc="0DF60C82">
      <w:start w:val="1"/>
      <w:numFmt w:val="bullet"/>
      <w:lvlText w:val="o"/>
      <w:lvlJc w:val="left"/>
      <w:pPr>
        <w:ind w:left="1440" w:hanging="360"/>
      </w:pPr>
      <w:rPr>
        <w:rFonts w:ascii="Courier New" w:hAnsi="Courier New" w:hint="default"/>
      </w:rPr>
    </w:lvl>
    <w:lvl w:ilvl="2" w:tplc="2EE42A0C">
      <w:start w:val="1"/>
      <w:numFmt w:val="bullet"/>
      <w:lvlText w:val=""/>
      <w:lvlJc w:val="left"/>
      <w:pPr>
        <w:ind w:left="2160" w:hanging="360"/>
      </w:pPr>
      <w:rPr>
        <w:rFonts w:ascii="Wingdings" w:hAnsi="Wingdings" w:hint="default"/>
      </w:rPr>
    </w:lvl>
    <w:lvl w:ilvl="3" w:tplc="825C7990">
      <w:start w:val="1"/>
      <w:numFmt w:val="bullet"/>
      <w:lvlText w:val=""/>
      <w:lvlJc w:val="left"/>
      <w:pPr>
        <w:ind w:left="2880" w:hanging="360"/>
      </w:pPr>
      <w:rPr>
        <w:rFonts w:ascii="Symbol" w:hAnsi="Symbol" w:hint="default"/>
      </w:rPr>
    </w:lvl>
    <w:lvl w:ilvl="4" w:tplc="27D8182E">
      <w:start w:val="1"/>
      <w:numFmt w:val="bullet"/>
      <w:lvlText w:val="o"/>
      <w:lvlJc w:val="left"/>
      <w:pPr>
        <w:ind w:left="3600" w:hanging="360"/>
      </w:pPr>
      <w:rPr>
        <w:rFonts w:ascii="Courier New" w:hAnsi="Courier New" w:hint="default"/>
      </w:rPr>
    </w:lvl>
    <w:lvl w:ilvl="5" w:tplc="E53A91BC">
      <w:start w:val="1"/>
      <w:numFmt w:val="bullet"/>
      <w:lvlText w:val=""/>
      <w:lvlJc w:val="left"/>
      <w:pPr>
        <w:ind w:left="4320" w:hanging="360"/>
      </w:pPr>
      <w:rPr>
        <w:rFonts w:ascii="Wingdings" w:hAnsi="Wingdings" w:hint="default"/>
      </w:rPr>
    </w:lvl>
    <w:lvl w:ilvl="6" w:tplc="7F30D62C">
      <w:start w:val="1"/>
      <w:numFmt w:val="bullet"/>
      <w:lvlText w:val=""/>
      <w:lvlJc w:val="left"/>
      <w:pPr>
        <w:ind w:left="5040" w:hanging="360"/>
      </w:pPr>
      <w:rPr>
        <w:rFonts w:ascii="Symbol" w:hAnsi="Symbol" w:hint="default"/>
      </w:rPr>
    </w:lvl>
    <w:lvl w:ilvl="7" w:tplc="E3E0AA0C">
      <w:start w:val="1"/>
      <w:numFmt w:val="bullet"/>
      <w:lvlText w:val="o"/>
      <w:lvlJc w:val="left"/>
      <w:pPr>
        <w:ind w:left="5760" w:hanging="360"/>
      </w:pPr>
      <w:rPr>
        <w:rFonts w:ascii="Courier New" w:hAnsi="Courier New" w:hint="default"/>
      </w:rPr>
    </w:lvl>
    <w:lvl w:ilvl="8" w:tplc="32764188">
      <w:start w:val="1"/>
      <w:numFmt w:val="bullet"/>
      <w:lvlText w:val=""/>
      <w:lvlJc w:val="left"/>
      <w:pPr>
        <w:ind w:left="6480" w:hanging="360"/>
      </w:pPr>
      <w:rPr>
        <w:rFonts w:ascii="Wingdings" w:hAnsi="Wingdings" w:hint="default"/>
      </w:rPr>
    </w:lvl>
  </w:abstractNum>
  <w:abstractNum w:abstractNumId="33" w15:restartNumberingAfterBreak="0">
    <w:nsid w:val="788A1FF9"/>
    <w:multiLevelType w:val="hybridMultilevel"/>
    <w:tmpl w:val="DF5C8BBC"/>
    <w:lvl w:ilvl="0" w:tplc="46103F12">
      <w:start w:val="1"/>
      <w:numFmt w:val="bullet"/>
      <w:lvlText w:val=""/>
      <w:lvlJc w:val="left"/>
      <w:pPr>
        <w:ind w:left="720" w:hanging="360"/>
      </w:pPr>
      <w:rPr>
        <w:rFonts w:ascii="Symbol" w:hAnsi="Symbol" w:hint="default"/>
      </w:rPr>
    </w:lvl>
    <w:lvl w:ilvl="1" w:tplc="EF7E4B78">
      <w:start w:val="1"/>
      <w:numFmt w:val="bullet"/>
      <w:lvlText w:val="o"/>
      <w:lvlJc w:val="left"/>
      <w:pPr>
        <w:ind w:left="1440" w:hanging="360"/>
      </w:pPr>
      <w:rPr>
        <w:rFonts w:ascii="Courier New" w:hAnsi="Courier New" w:hint="default"/>
      </w:rPr>
    </w:lvl>
    <w:lvl w:ilvl="2" w:tplc="C4E065F6">
      <w:start w:val="1"/>
      <w:numFmt w:val="bullet"/>
      <w:lvlText w:val=""/>
      <w:lvlJc w:val="left"/>
      <w:pPr>
        <w:ind w:left="2160" w:hanging="360"/>
      </w:pPr>
      <w:rPr>
        <w:rFonts w:ascii="Wingdings" w:hAnsi="Wingdings" w:hint="default"/>
      </w:rPr>
    </w:lvl>
    <w:lvl w:ilvl="3" w:tplc="F3DC0360">
      <w:start w:val="1"/>
      <w:numFmt w:val="bullet"/>
      <w:lvlText w:val=""/>
      <w:lvlJc w:val="left"/>
      <w:pPr>
        <w:ind w:left="2880" w:hanging="360"/>
      </w:pPr>
      <w:rPr>
        <w:rFonts w:ascii="Symbol" w:hAnsi="Symbol" w:hint="default"/>
      </w:rPr>
    </w:lvl>
    <w:lvl w:ilvl="4" w:tplc="C4EAD3CC">
      <w:start w:val="1"/>
      <w:numFmt w:val="bullet"/>
      <w:lvlText w:val="o"/>
      <w:lvlJc w:val="left"/>
      <w:pPr>
        <w:ind w:left="3600" w:hanging="360"/>
      </w:pPr>
      <w:rPr>
        <w:rFonts w:ascii="Courier New" w:hAnsi="Courier New" w:hint="default"/>
      </w:rPr>
    </w:lvl>
    <w:lvl w:ilvl="5" w:tplc="DE761712">
      <w:start w:val="1"/>
      <w:numFmt w:val="bullet"/>
      <w:lvlText w:val=""/>
      <w:lvlJc w:val="left"/>
      <w:pPr>
        <w:ind w:left="4320" w:hanging="360"/>
      </w:pPr>
      <w:rPr>
        <w:rFonts w:ascii="Wingdings" w:hAnsi="Wingdings" w:hint="default"/>
      </w:rPr>
    </w:lvl>
    <w:lvl w:ilvl="6" w:tplc="5022AF9E">
      <w:start w:val="1"/>
      <w:numFmt w:val="bullet"/>
      <w:lvlText w:val=""/>
      <w:lvlJc w:val="left"/>
      <w:pPr>
        <w:ind w:left="5040" w:hanging="360"/>
      </w:pPr>
      <w:rPr>
        <w:rFonts w:ascii="Symbol" w:hAnsi="Symbol" w:hint="default"/>
      </w:rPr>
    </w:lvl>
    <w:lvl w:ilvl="7" w:tplc="E378EF5C">
      <w:start w:val="1"/>
      <w:numFmt w:val="bullet"/>
      <w:lvlText w:val="o"/>
      <w:lvlJc w:val="left"/>
      <w:pPr>
        <w:ind w:left="5760" w:hanging="360"/>
      </w:pPr>
      <w:rPr>
        <w:rFonts w:ascii="Courier New" w:hAnsi="Courier New" w:hint="default"/>
      </w:rPr>
    </w:lvl>
    <w:lvl w:ilvl="8" w:tplc="262E33DC">
      <w:start w:val="1"/>
      <w:numFmt w:val="bullet"/>
      <w:lvlText w:val=""/>
      <w:lvlJc w:val="left"/>
      <w:pPr>
        <w:ind w:left="6480" w:hanging="360"/>
      </w:pPr>
      <w:rPr>
        <w:rFonts w:ascii="Wingdings" w:hAnsi="Wingdings" w:hint="default"/>
      </w:rPr>
    </w:lvl>
  </w:abstractNum>
  <w:abstractNum w:abstractNumId="34" w15:restartNumberingAfterBreak="0">
    <w:nsid w:val="7FDC6217"/>
    <w:multiLevelType w:val="hybridMultilevel"/>
    <w:tmpl w:val="8C92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3311614">
    <w:abstractNumId w:val="1"/>
  </w:num>
  <w:num w:numId="2" w16cid:durableId="1111390008">
    <w:abstractNumId w:val="13"/>
  </w:num>
  <w:num w:numId="3" w16cid:durableId="112217395">
    <w:abstractNumId w:val="19"/>
  </w:num>
  <w:num w:numId="4" w16cid:durableId="896091622">
    <w:abstractNumId w:val="17"/>
  </w:num>
  <w:num w:numId="5" w16cid:durableId="480196143">
    <w:abstractNumId w:val="10"/>
  </w:num>
  <w:num w:numId="6" w16cid:durableId="1903132351">
    <w:abstractNumId w:val="2"/>
  </w:num>
  <w:num w:numId="7" w16cid:durableId="349992567">
    <w:abstractNumId w:val="23"/>
  </w:num>
  <w:num w:numId="8" w16cid:durableId="1069233605">
    <w:abstractNumId w:val="22"/>
  </w:num>
  <w:num w:numId="9" w16cid:durableId="1792704430">
    <w:abstractNumId w:val="14"/>
  </w:num>
  <w:num w:numId="10" w16cid:durableId="666517950">
    <w:abstractNumId w:val="26"/>
  </w:num>
  <w:num w:numId="11" w16cid:durableId="333458707">
    <w:abstractNumId w:val="23"/>
  </w:num>
  <w:num w:numId="12" w16cid:durableId="1491487290">
    <w:abstractNumId w:val="9"/>
  </w:num>
  <w:num w:numId="13" w16cid:durableId="1252465327">
    <w:abstractNumId w:val="8"/>
  </w:num>
  <w:num w:numId="14" w16cid:durableId="1189876832">
    <w:abstractNumId w:val="18"/>
  </w:num>
  <w:num w:numId="15" w16cid:durableId="1327173281">
    <w:abstractNumId w:val="15"/>
  </w:num>
  <w:num w:numId="16" w16cid:durableId="407196297">
    <w:abstractNumId w:val="20"/>
  </w:num>
  <w:num w:numId="17" w16cid:durableId="1536308832">
    <w:abstractNumId w:val="27"/>
  </w:num>
  <w:num w:numId="18" w16cid:durableId="1442531998">
    <w:abstractNumId w:val="31"/>
  </w:num>
  <w:num w:numId="19" w16cid:durableId="384109403">
    <w:abstractNumId w:val="7"/>
  </w:num>
  <w:num w:numId="20" w16cid:durableId="1924752920">
    <w:abstractNumId w:val="4"/>
  </w:num>
  <w:num w:numId="21" w16cid:durableId="1685981349">
    <w:abstractNumId w:val="29"/>
  </w:num>
  <w:num w:numId="22" w16cid:durableId="170147226">
    <w:abstractNumId w:val="23"/>
  </w:num>
  <w:num w:numId="23" w16cid:durableId="1152058572">
    <w:abstractNumId w:val="18"/>
  </w:num>
  <w:num w:numId="24" w16cid:durableId="1727220359">
    <w:abstractNumId w:val="0"/>
  </w:num>
  <w:num w:numId="25" w16cid:durableId="2113239654">
    <w:abstractNumId w:val="6"/>
  </w:num>
  <w:num w:numId="26" w16cid:durableId="1732387051">
    <w:abstractNumId w:val="11"/>
  </w:num>
  <w:num w:numId="27" w16cid:durableId="967392444">
    <w:abstractNumId w:val="23"/>
  </w:num>
  <w:num w:numId="28" w16cid:durableId="742457740">
    <w:abstractNumId w:val="30"/>
  </w:num>
  <w:num w:numId="29" w16cid:durableId="14234345">
    <w:abstractNumId w:val="24"/>
  </w:num>
  <w:num w:numId="30" w16cid:durableId="884293223">
    <w:abstractNumId w:val="16"/>
  </w:num>
  <w:num w:numId="31" w16cid:durableId="1944996305">
    <w:abstractNumId w:val="33"/>
  </w:num>
  <w:num w:numId="32" w16cid:durableId="1950697677">
    <w:abstractNumId w:val="32"/>
  </w:num>
  <w:num w:numId="33" w16cid:durableId="1779250103">
    <w:abstractNumId w:val="3"/>
  </w:num>
  <w:num w:numId="34" w16cid:durableId="1549999790">
    <w:abstractNumId w:val="5"/>
  </w:num>
  <w:num w:numId="35" w16cid:durableId="754941659">
    <w:abstractNumId w:val="21"/>
  </w:num>
  <w:num w:numId="36" w16cid:durableId="1264145742">
    <w:abstractNumId w:val="28"/>
  </w:num>
  <w:num w:numId="37" w16cid:durableId="469172991">
    <w:abstractNumId w:val="12"/>
  </w:num>
  <w:num w:numId="38" w16cid:durableId="1656256258">
    <w:abstractNumId w:val="25"/>
  </w:num>
  <w:num w:numId="39" w16cid:durableId="225536156">
    <w:abstractNumId w:val="3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Jenkins [2]">
    <w15:presenceInfo w15:providerId="AD" w15:userId="S::jenkia@unisa.edu.au::cab6dd4e-dd0b-43c9-8da6-39dea61bbb98"/>
  </w15:person>
  <w15:person w15:author="Adam Jenkins">
    <w15:presenceInfo w15:providerId="Windows Live" w15:userId="f6b425536d49757d"/>
  </w15:person>
  <w15:person w15:author="John Edwards">
    <w15:presenceInfo w15:providerId="Windows Live" w15:userId="30fdb6dadd770271"/>
  </w15:person>
  <w15:person w15:author="Holly Parkinson">
    <w15:presenceInfo w15:providerId="AD" w15:userId="S::h.parkinson@SwansonReed020.onmicrosoft.com::6731ad62-8a4f-4ded-a9bf-6cdc3cca6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14"/>
    <w:rsid w:val="000055F8"/>
    <w:rsid w:val="000074BC"/>
    <w:rsid w:val="00011E73"/>
    <w:rsid w:val="00030FD5"/>
    <w:rsid w:val="00035795"/>
    <w:rsid w:val="000363C2"/>
    <w:rsid w:val="000530EA"/>
    <w:rsid w:val="00053EF1"/>
    <w:rsid w:val="00055496"/>
    <w:rsid w:val="000564FF"/>
    <w:rsid w:val="0005654E"/>
    <w:rsid w:val="00080239"/>
    <w:rsid w:val="0008035C"/>
    <w:rsid w:val="000852FB"/>
    <w:rsid w:val="00087352"/>
    <w:rsid w:val="00090750"/>
    <w:rsid w:val="000B1A0A"/>
    <w:rsid w:val="000B52EA"/>
    <w:rsid w:val="000C1466"/>
    <w:rsid w:val="000C2EAA"/>
    <w:rsid w:val="000C4DD0"/>
    <w:rsid w:val="000D46CA"/>
    <w:rsid w:val="000F0337"/>
    <w:rsid w:val="00102CE6"/>
    <w:rsid w:val="001040FA"/>
    <w:rsid w:val="0010638E"/>
    <w:rsid w:val="001142F9"/>
    <w:rsid w:val="0012079E"/>
    <w:rsid w:val="00126895"/>
    <w:rsid w:val="00140191"/>
    <w:rsid w:val="00140E8D"/>
    <w:rsid w:val="00141852"/>
    <w:rsid w:val="00141F83"/>
    <w:rsid w:val="0015362F"/>
    <w:rsid w:val="0016349E"/>
    <w:rsid w:val="00167687"/>
    <w:rsid w:val="00174A1B"/>
    <w:rsid w:val="0018154E"/>
    <w:rsid w:val="0018459D"/>
    <w:rsid w:val="00187F49"/>
    <w:rsid w:val="0019123D"/>
    <w:rsid w:val="00195824"/>
    <w:rsid w:val="00196C60"/>
    <w:rsid w:val="001A6206"/>
    <w:rsid w:val="001B119C"/>
    <w:rsid w:val="001B4E75"/>
    <w:rsid w:val="001B5B37"/>
    <w:rsid w:val="001B6B26"/>
    <w:rsid w:val="001C2854"/>
    <w:rsid w:val="001E3334"/>
    <w:rsid w:val="001E58EB"/>
    <w:rsid w:val="001F3C40"/>
    <w:rsid w:val="0020277B"/>
    <w:rsid w:val="002126A9"/>
    <w:rsid w:val="002160EF"/>
    <w:rsid w:val="0021617C"/>
    <w:rsid w:val="002218F5"/>
    <w:rsid w:val="00227C1B"/>
    <w:rsid w:val="00233F6F"/>
    <w:rsid w:val="002405D2"/>
    <w:rsid w:val="00242EE8"/>
    <w:rsid w:val="002518B2"/>
    <w:rsid w:val="00254B02"/>
    <w:rsid w:val="002617D8"/>
    <w:rsid w:val="002665BF"/>
    <w:rsid w:val="0027199B"/>
    <w:rsid w:val="00277984"/>
    <w:rsid w:val="002839B2"/>
    <w:rsid w:val="002A011C"/>
    <w:rsid w:val="002B07CE"/>
    <w:rsid w:val="002B23F7"/>
    <w:rsid w:val="002B4B4A"/>
    <w:rsid w:val="002E1884"/>
    <w:rsid w:val="002E4C03"/>
    <w:rsid w:val="002E4DFE"/>
    <w:rsid w:val="002F19A0"/>
    <w:rsid w:val="002F2B5B"/>
    <w:rsid w:val="002F6A7E"/>
    <w:rsid w:val="00314AFD"/>
    <w:rsid w:val="00315D0D"/>
    <w:rsid w:val="0031663C"/>
    <w:rsid w:val="003241FF"/>
    <w:rsid w:val="00343C3B"/>
    <w:rsid w:val="003452DF"/>
    <w:rsid w:val="00352B52"/>
    <w:rsid w:val="003535BD"/>
    <w:rsid w:val="00354502"/>
    <w:rsid w:val="00363933"/>
    <w:rsid w:val="00366E07"/>
    <w:rsid w:val="00374C52"/>
    <w:rsid w:val="003769DC"/>
    <w:rsid w:val="00380109"/>
    <w:rsid w:val="00393D9C"/>
    <w:rsid w:val="003A1BE7"/>
    <w:rsid w:val="003A3E66"/>
    <w:rsid w:val="003B261F"/>
    <w:rsid w:val="003B4CA4"/>
    <w:rsid w:val="003B7C2B"/>
    <w:rsid w:val="003C09FC"/>
    <w:rsid w:val="003C57D0"/>
    <w:rsid w:val="003C78AA"/>
    <w:rsid w:val="003D3C4D"/>
    <w:rsid w:val="003E2783"/>
    <w:rsid w:val="003E2D44"/>
    <w:rsid w:val="003F0E5B"/>
    <w:rsid w:val="003F222F"/>
    <w:rsid w:val="004026FD"/>
    <w:rsid w:val="00403C4D"/>
    <w:rsid w:val="0041173B"/>
    <w:rsid w:val="00413587"/>
    <w:rsid w:val="004230C8"/>
    <w:rsid w:val="00427315"/>
    <w:rsid w:val="00447BA1"/>
    <w:rsid w:val="00452C94"/>
    <w:rsid w:val="00454DCF"/>
    <w:rsid w:val="00474932"/>
    <w:rsid w:val="004756ED"/>
    <w:rsid w:val="0048143D"/>
    <w:rsid w:val="00483D5C"/>
    <w:rsid w:val="0048507B"/>
    <w:rsid w:val="0049370D"/>
    <w:rsid w:val="004A272C"/>
    <w:rsid w:val="004A5F10"/>
    <w:rsid w:val="004C1EE7"/>
    <w:rsid w:val="004C680E"/>
    <w:rsid w:val="004D7C58"/>
    <w:rsid w:val="004E1FD3"/>
    <w:rsid w:val="004F677E"/>
    <w:rsid w:val="00501EAC"/>
    <w:rsid w:val="005028A5"/>
    <w:rsid w:val="00507642"/>
    <w:rsid w:val="00512A8D"/>
    <w:rsid w:val="005217BB"/>
    <w:rsid w:val="00531378"/>
    <w:rsid w:val="00531ECC"/>
    <w:rsid w:val="005335DC"/>
    <w:rsid w:val="00544CB3"/>
    <w:rsid w:val="0055043F"/>
    <w:rsid w:val="00552138"/>
    <w:rsid w:val="005678AB"/>
    <w:rsid w:val="005714BD"/>
    <w:rsid w:val="00574333"/>
    <w:rsid w:val="0058492F"/>
    <w:rsid w:val="005851C3"/>
    <w:rsid w:val="00590363"/>
    <w:rsid w:val="00590C9B"/>
    <w:rsid w:val="005977DE"/>
    <w:rsid w:val="005A079B"/>
    <w:rsid w:val="005A0BF8"/>
    <w:rsid w:val="005A1C20"/>
    <w:rsid w:val="005B551D"/>
    <w:rsid w:val="005B5CC6"/>
    <w:rsid w:val="005D0F3D"/>
    <w:rsid w:val="005E033A"/>
    <w:rsid w:val="005E7C6A"/>
    <w:rsid w:val="005F086F"/>
    <w:rsid w:val="00603DD9"/>
    <w:rsid w:val="00604574"/>
    <w:rsid w:val="006056C0"/>
    <w:rsid w:val="00605BC1"/>
    <w:rsid w:val="00606DD3"/>
    <w:rsid w:val="00623CE6"/>
    <w:rsid w:val="00631C15"/>
    <w:rsid w:val="0063340A"/>
    <w:rsid w:val="00637615"/>
    <w:rsid w:val="00645100"/>
    <w:rsid w:val="006555F9"/>
    <w:rsid w:val="006563DF"/>
    <w:rsid w:val="006611F9"/>
    <w:rsid w:val="0066217D"/>
    <w:rsid w:val="00662739"/>
    <w:rsid w:val="00662E03"/>
    <w:rsid w:val="00665F3D"/>
    <w:rsid w:val="006718CF"/>
    <w:rsid w:val="00682A0A"/>
    <w:rsid w:val="00685333"/>
    <w:rsid w:val="006B27F3"/>
    <w:rsid w:val="006C73BF"/>
    <w:rsid w:val="006D040D"/>
    <w:rsid w:val="006D0CFC"/>
    <w:rsid w:val="006D4095"/>
    <w:rsid w:val="006E72DE"/>
    <w:rsid w:val="00704198"/>
    <w:rsid w:val="00710019"/>
    <w:rsid w:val="00713710"/>
    <w:rsid w:val="00713AA0"/>
    <w:rsid w:val="007147A4"/>
    <w:rsid w:val="0072337D"/>
    <w:rsid w:val="0072472A"/>
    <w:rsid w:val="00736A6B"/>
    <w:rsid w:val="0075614D"/>
    <w:rsid w:val="007568FB"/>
    <w:rsid w:val="007640D4"/>
    <w:rsid w:val="00764C02"/>
    <w:rsid w:val="00764CFD"/>
    <w:rsid w:val="00777941"/>
    <w:rsid w:val="00790460"/>
    <w:rsid w:val="007936DD"/>
    <w:rsid w:val="00797D11"/>
    <w:rsid w:val="007B1461"/>
    <w:rsid w:val="007B6EB6"/>
    <w:rsid w:val="007C6EBF"/>
    <w:rsid w:val="007D16D9"/>
    <w:rsid w:val="007D2840"/>
    <w:rsid w:val="007D7DFC"/>
    <w:rsid w:val="007E016D"/>
    <w:rsid w:val="007E0269"/>
    <w:rsid w:val="007E3FB0"/>
    <w:rsid w:val="007F1190"/>
    <w:rsid w:val="007F2AE1"/>
    <w:rsid w:val="007F675B"/>
    <w:rsid w:val="008031E6"/>
    <w:rsid w:val="00804553"/>
    <w:rsid w:val="00804A2F"/>
    <w:rsid w:val="0081750E"/>
    <w:rsid w:val="00836415"/>
    <w:rsid w:val="0084407D"/>
    <w:rsid w:val="00847E81"/>
    <w:rsid w:val="00853D6C"/>
    <w:rsid w:val="0086028C"/>
    <w:rsid w:val="00864B14"/>
    <w:rsid w:val="0086722D"/>
    <w:rsid w:val="00892D90"/>
    <w:rsid w:val="008A2BF6"/>
    <w:rsid w:val="008A5C74"/>
    <w:rsid w:val="008A65F6"/>
    <w:rsid w:val="008C2E12"/>
    <w:rsid w:val="008C6BE2"/>
    <w:rsid w:val="008D1DD3"/>
    <w:rsid w:val="008D585B"/>
    <w:rsid w:val="008E3874"/>
    <w:rsid w:val="008E70E6"/>
    <w:rsid w:val="008F2547"/>
    <w:rsid w:val="008F5E81"/>
    <w:rsid w:val="009052A6"/>
    <w:rsid w:val="00906D61"/>
    <w:rsid w:val="0095567F"/>
    <w:rsid w:val="00961687"/>
    <w:rsid w:val="00962313"/>
    <w:rsid w:val="00976B5C"/>
    <w:rsid w:val="00977B56"/>
    <w:rsid w:val="00981F77"/>
    <w:rsid w:val="009A28E1"/>
    <w:rsid w:val="009A3030"/>
    <w:rsid w:val="009A3435"/>
    <w:rsid w:val="009B22E4"/>
    <w:rsid w:val="009B350E"/>
    <w:rsid w:val="009C38A4"/>
    <w:rsid w:val="009D0125"/>
    <w:rsid w:val="009D1007"/>
    <w:rsid w:val="009E4F5C"/>
    <w:rsid w:val="009E5C63"/>
    <w:rsid w:val="009F6F8A"/>
    <w:rsid w:val="00A00BD5"/>
    <w:rsid w:val="00A01238"/>
    <w:rsid w:val="00A11108"/>
    <w:rsid w:val="00A12030"/>
    <w:rsid w:val="00A16260"/>
    <w:rsid w:val="00A27EA6"/>
    <w:rsid w:val="00A33D95"/>
    <w:rsid w:val="00A548D2"/>
    <w:rsid w:val="00A63925"/>
    <w:rsid w:val="00A75398"/>
    <w:rsid w:val="00A806C7"/>
    <w:rsid w:val="00A84A44"/>
    <w:rsid w:val="00A909D3"/>
    <w:rsid w:val="00A93208"/>
    <w:rsid w:val="00AB7157"/>
    <w:rsid w:val="00AC5FC0"/>
    <w:rsid w:val="00AE65D7"/>
    <w:rsid w:val="00B07558"/>
    <w:rsid w:val="00B1196E"/>
    <w:rsid w:val="00B119C2"/>
    <w:rsid w:val="00B122AB"/>
    <w:rsid w:val="00B12E61"/>
    <w:rsid w:val="00B178D4"/>
    <w:rsid w:val="00B17F50"/>
    <w:rsid w:val="00B2033E"/>
    <w:rsid w:val="00B230B9"/>
    <w:rsid w:val="00B25A3E"/>
    <w:rsid w:val="00B2784A"/>
    <w:rsid w:val="00B43708"/>
    <w:rsid w:val="00B45D4D"/>
    <w:rsid w:val="00B54B7A"/>
    <w:rsid w:val="00B56893"/>
    <w:rsid w:val="00B62D81"/>
    <w:rsid w:val="00B63403"/>
    <w:rsid w:val="00B64F4D"/>
    <w:rsid w:val="00B84196"/>
    <w:rsid w:val="00B916BA"/>
    <w:rsid w:val="00B936BD"/>
    <w:rsid w:val="00BA60E9"/>
    <w:rsid w:val="00BC3331"/>
    <w:rsid w:val="00BC4DBC"/>
    <w:rsid w:val="00BE4656"/>
    <w:rsid w:val="00BF55FE"/>
    <w:rsid w:val="00C057A1"/>
    <w:rsid w:val="00C16526"/>
    <w:rsid w:val="00C2663A"/>
    <w:rsid w:val="00C323E3"/>
    <w:rsid w:val="00C32525"/>
    <w:rsid w:val="00C361D7"/>
    <w:rsid w:val="00C45B39"/>
    <w:rsid w:val="00C45C8E"/>
    <w:rsid w:val="00C51553"/>
    <w:rsid w:val="00C571E3"/>
    <w:rsid w:val="00C67B33"/>
    <w:rsid w:val="00C8116A"/>
    <w:rsid w:val="00C86E7B"/>
    <w:rsid w:val="00C94E29"/>
    <w:rsid w:val="00CA626F"/>
    <w:rsid w:val="00CB19FA"/>
    <w:rsid w:val="00CB353D"/>
    <w:rsid w:val="00CB4B33"/>
    <w:rsid w:val="00CC03BA"/>
    <w:rsid w:val="00CC534C"/>
    <w:rsid w:val="00CC5F99"/>
    <w:rsid w:val="00CC6677"/>
    <w:rsid w:val="00CE09BA"/>
    <w:rsid w:val="00CE4194"/>
    <w:rsid w:val="00CF3F7A"/>
    <w:rsid w:val="00CF5A0E"/>
    <w:rsid w:val="00D075D6"/>
    <w:rsid w:val="00D12E1D"/>
    <w:rsid w:val="00D14576"/>
    <w:rsid w:val="00D25898"/>
    <w:rsid w:val="00D30405"/>
    <w:rsid w:val="00D34E57"/>
    <w:rsid w:val="00D37FA0"/>
    <w:rsid w:val="00D44545"/>
    <w:rsid w:val="00D557CB"/>
    <w:rsid w:val="00D5624A"/>
    <w:rsid w:val="00D57CB5"/>
    <w:rsid w:val="00D6143A"/>
    <w:rsid w:val="00D649B9"/>
    <w:rsid w:val="00D65FEB"/>
    <w:rsid w:val="00D811C4"/>
    <w:rsid w:val="00D867D5"/>
    <w:rsid w:val="00D9107A"/>
    <w:rsid w:val="00D931DD"/>
    <w:rsid w:val="00D94C34"/>
    <w:rsid w:val="00DA355F"/>
    <w:rsid w:val="00DA6255"/>
    <w:rsid w:val="00DB0234"/>
    <w:rsid w:val="00DB2EA0"/>
    <w:rsid w:val="00DD2846"/>
    <w:rsid w:val="00DE42F5"/>
    <w:rsid w:val="00DF45A7"/>
    <w:rsid w:val="00DF5A1D"/>
    <w:rsid w:val="00DF6DA7"/>
    <w:rsid w:val="00E00350"/>
    <w:rsid w:val="00E05186"/>
    <w:rsid w:val="00E105E4"/>
    <w:rsid w:val="00E1162C"/>
    <w:rsid w:val="00E12ECE"/>
    <w:rsid w:val="00E14B3F"/>
    <w:rsid w:val="00E15A24"/>
    <w:rsid w:val="00E20710"/>
    <w:rsid w:val="00E2722D"/>
    <w:rsid w:val="00E32DA0"/>
    <w:rsid w:val="00E35EC2"/>
    <w:rsid w:val="00E41308"/>
    <w:rsid w:val="00E506AA"/>
    <w:rsid w:val="00E63994"/>
    <w:rsid w:val="00E65941"/>
    <w:rsid w:val="00E7599D"/>
    <w:rsid w:val="00E82743"/>
    <w:rsid w:val="00E83A40"/>
    <w:rsid w:val="00E90EED"/>
    <w:rsid w:val="00EA318F"/>
    <w:rsid w:val="00EB77CE"/>
    <w:rsid w:val="00EC1598"/>
    <w:rsid w:val="00EC3F75"/>
    <w:rsid w:val="00EE1762"/>
    <w:rsid w:val="00F00BE3"/>
    <w:rsid w:val="00F11680"/>
    <w:rsid w:val="00F13289"/>
    <w:rsid w:val="00F16945"/>
    <w:rsid w:val="00F21E51"/>
    <w:rsid w:val="00F22886"/>
    <w:rsid w:val="00F25DB4"/>
    <w:rsid w:val="00F33DD0"/>
    <w:rsid w:val="00F403B4"/>
    <w:rsid w:val="00F46C37"/>
    <w:rsid w:val="00F503CD"/>
    <w:rsid w:val="00F53759"/>
    <w:rsid w:val="00F61C71"/>
    <w:rsid w:val="00F624D7"/>
    <w:rsid w:val="00F634C1"/>
    <w:rsid w:val="00F643C6"/>
    <w:rsid w:val="00F93996"/>
    <w:rsid w:val="00FA0020"/>
    <w:rsid w:val="00FB7DED"/>
    <w:rsid w:val="00FC2E10"/>
    <w:rsid w:val="00FD2D24"/>
    <w:rsid w:val="00FD57E1"/>
    <w:rsid w:val="00FD7FD4"/>
    <w:rsid w:val="00FE5CE5"/>
    <w:rsid w:val="00FF2A07"/>
    <w:rsid w:val="00FF3A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DC36B"/>
  <w15:docId w15:val="{433D3778-DBC3-4F1C-9400-CCAF2AEE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F50"/>
    <w:pPr>
      <w:widowControl w:val="0"/>
      <w:spacing w:after="120"/>
      <w:jc w:val="both"/>
    </w:pPr>
    <w:rPr>
      <w:rFonts w:ascii="Arial" w:hAnsi="Arial" w:cs="Arial"/>
      <w:szCs w:val="22"/>
      <w:lang w:eastAsia="en-US"/>
    </w:rPr>
  </w:style>
  <w:style w:type="paragraph" w:styleId="Heading1">
    <w:name w:val="heading 1"/>
    <w:basedOn w:val="Normal"/>
    <w:next w:val="Normal"/>
    <w:link w:val="Heading1Char"/>
    <w:uiPriority w:val="9"/>
    <w:qFormat/>
    <w:rsid w:val="00A16260"/>
    <w:pPr>
      <w:keepNext/>
      <w:keepLines/>
      <w:numPr>
        <w:numId w:val="2"/>
      </w:numPr>
      <w:spacing w:before="120"/>
      <w:outlineLvl w:val="0"/>
    </w:pPr>
    <w:rPr>
      <w:rFonts w:eastAsia="Times New Roman" w:cs="Times New Roman"/>
      <w:b/>
      <w:bCs/>
      <w:sz w:val="22"/>
      <w:szCs w:val="28"/>
    </w:rPr>
  </w:style>
  <w:style w:type="paragraph" w:styleId="Heading2">
    <w:name w:val="heading 2"/>
    <w:basedOn w:val="Normal"/>
    <w:next w:val="Normal"/>
    <w:link w:val="Heading2Char"/>
    <w:uiPriority w:val="9"/>
    <w:semiHidden/>
    <w:unhideWhenUsed/>
    <w:rsid w:val="005A0BF8"/>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wansonReed">
    <w:name w:val="Default Swanson Reed"/>
    <w:basedOn w:val="Normal"/>
    <w:next w:val="Normal"/>
    <w:qFormat/>
    <w:rsid w:val="00315D0D"/>
  </w:style>
  <w:style w:type="table" w:styleId="TableGrid">
    <w:name w:val="Table Grid"/>
    <w:basedOn w:val="TableNormal"/>
    <w:uiPriority w:val="59"/>
    <w:rsid w:val="00315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tableheading">
    <w:name w:val="Coverpage table heading"/>
    <w:basedOn w:val="Normal"/>
    <w:qFormat/>
    <w:rsid w:val="00315D0D"/>
    <w:pPr>
      <w:spacing w:after="0"/>
      <w:jc w:val="left"/>
    </w:pPr>
    <w:rPr>
      <w:b/>
      <w:sz w:val="22"/>
    </w:rPr>
  </w:style>
  <w:style w:type="paragraph" w:customStyle="1" w:styleId="Coverpagetabletext">
    <w:name w:val="Coverpage table text"/>
    <w:basedOn w:val="Normal"/>
    <w:qFormat/>
    <w:rsid w:val="000F0337"/>
    <w:pPr>
      <w:spacing w:after="0"/>
      <w:jc w:val="left"/>
    </w:pPr>
  </w:style>
  <w:style w:type="paragraph" w:styleId="ListParagraph">
    <w:name w:val="List Paragraph"/>
    <w:aliases w:val="Opening pages data"/>
    <w:basedOn w:val="Normal"/>
    <w:link w:val="ListParagraphChar"/>
    <w:uiPriority w:val="99"/>
    <w:qFormat/>
    <w:rsid w:val="00315D0D"/>
    <w:pPr>
      <w:ind w:left="720"/>
      <w:contextualSpacing/>
    </w:pPr>
  </w:style>
  <w:style w:type="character" w:customStyle="1" w:styleId="Heading1Char">
    <w:name w:val="Heading 1 Char"/>
    <w:link w:val="Heading1"/>
    <w:uiPriority w:val="9"/>
    <w:rsid w:val="00A16260"/>
    <w:rPr>
      <w:rFonts w:ascii="Arial" w:eastAsia="Times New Roman" w:hAnsi="Arial"/>
      <w:b/>
      <w:bCs/>
      <w:sz w:val="22"/>
      <w:szCs w:val="28"/>
      <w:lang w:eastAsia="en-US"/>
    </w:rPr>
  </w:style>
  <w:style w:type="paragraph" w:styleId="ListBullet">
    <w:name w:val="List Bullet"/>
    <w:aliases w:val="SR List Bullet 1"/>
    <w:basedOn w:val="Normal"/>
    <w:uiPriority w:val="99"/>
    <w:unhideWhenUsed/>
    <w:rsid w:val="005217BB"/>
    <w:pPr>
      <w:numPr>
        <w:numId w:val="7"/>
      </w:numPr>
    </w:pPr>
  </w:style>
  <w:style w:type="character" w:styleId="CommentReference">
    <w:name w:val="annotation reference"/>
    <w:uiPriority w:val="99"/>
    <w:semiHidden/>
    <w:unhideWhenUsed/>
    <w:rsid w:val="00A16260"/>
    <w:rPr>
      <w:sz w:val="16"/>
      <w:szCs w:val="16"/>
    </w:rPr>
  </w:style>
  <w:style w:type="paragraph" w:styleId="CommentText">
    <w:name w:val="annotation text"/>
    <w:basedOn w:val="Normal"/>
    <w:link w:val="CommentTextChar"/>
    <w:uiPriority w:val="99"/>
    <w:unhideWhenUsed/>
    <w:qFormat/>
    <w:rsid w:val="00A16260"/>
    <w:rPr>
      <w:szCs w:val="20"/>
    </w:rPr>
  </w:style>
  <w:style w:type="character" w:customStyle="1" w:styleId="CommentTextChar">
    <w:name w:val="Comment Text Char"/>
    <w:link w:val="CommentText"/>
    <w:uiPriority w:val="99"/>
    <w:qFormat/>
    <w:rsid w:val="00A1626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16260"/>
    <w:rPr>
      <w:b/>
      <w:bCs/>
    </w:rPr>
  </w:style>
  <w:style w:type="character" w:customStyle="1" w:styleId="CommentSubjectChar">
    <w:name w:val="Comment Subject Char"/>
    <w:link w:val="CommentSubject"/>
    <w:uiPriority w:val="99"/>
    <w:semiHidden/>
    <w:rsid w:val="00A16260"/>
    <w:rPr>
      <w:rFonts w:ascii="Arial" w:hAnsi="Arial" w:cs="Arial"/>
      <w:b/>
      <w:bCs/>
      <w:sz w:val="20"/>
      <w:szCs w:val="20"/>
    </w:rPr>
  </w:style>
  <w:style w:type="paragraph" w:styleId="BalloonText">
    <w:name w:val="Balloon Text"/>
    <w:basedOn w:val="Normal"/>
    <w:link w:val="BalloonTextChar"/>
    <w:uiPriority w:val="99"/>
    <w:semiHidden/>
    <w:unhideWhenUsed/>
    <w:rsid w:val="00A16260"/>
    <w:pPr>
      <w:spacing w:after="0"/>
    </w:pPr>
    <w:rPr>
      <w:rFonts w:ascii="Tahoma" w:hAnsi="Tahoma" w:cs="Tahoma"/>
      <w:sz w:val="16"/>
      <w:szCs w:val="16"/>
    </w:rPr>
  </w:style>
  <w:style w:type="character" w:customStyle="1" w:styleId="BalloonTextChar">
    <w:name w:val="Balloon Text Char"/>
    <w:link w:val="BalloonText"/>
    <w:uiPriority w:val="99"/>
    <w:semiHidden/>
    <w:rsid w:val="00A16260"/>
    <w:rPr>
      <w:rFonts w:ascii="Tahoma" w:hAnsi="Tahoma" w:cs="Tahoma"/>
      <w:sz w:val="16"/>
      <w:szCs w:val="16"/>
    </w:rPr>
  </w:style>
  <w:style w:type="paragraph" w:customStyle="1" w:styleId="Coresupporttableheading">
    <w:name w:val="Core/support table heading"/>
    <w:basedOn w:val="Coverpagetableheading"/>
    <w:qFormat/>
    <w:rsid w:val="00B25A3E"/>
    <w:pPr>
      <w:keepNext/>
      <w:jc w:val="center"/>
    </w:pPr>
  </w:style>
  <w:style w:type="paragraph" w:customStyle="1" w:styleId="Coresupporttablesubheading">
    <w:name w:val="Core/support table subheading"/>
    <w:basedOn w:val="Normal"/>
    <w:qFormat/>
    <w:rsid w:val="007C6EBF"/>
    <w:pPr>
      <w:tabs>
        <w:tab w:val="left" w:pos="3429"/>
      </w:tabs>
      <w:spacing w:before="120"/>
      <w:jc w:val="left"/>
    </w:pPr>
    <w:rPr>
      <w:rFonts w:eastAsia="Times New Roman"/>
      <w:b/>
      <w:szCs w:val="20"/>
    </w:rPr>
  </w:style>
  <w:style w:type="paragraph" w:customStyle="1" w:styleId="Coresupporttabledates">
    <w:name w:val="Core/support table dates"/>
    <w:basedOn w:val="Coresupporttablesubheading"/>
    <w:qFormat/>
    <w:rsid w:val="000F0337"/>
    <w:pPr>
      <w:jc w:val="center"/>
    </w:pPr>
  </w:style>
  <w:style w:type="paragraph" w:customStyle="1" w:styleId="SRTableList1">
    <w:name w:val="SR Table List 1"/>
    <w:basedOn w:val="ListBullet"/>
    <w:qFormat/>
    <w:rsid w:val="00F634C1"/>
    <w:pPr>
      <w:jc w:val="left"/>
    </w:pPr>
  </w:style>
  <w:style w:type="paragraph" w:customStyle="1" w:styleId="Tabletext">
    <w:name w:val="Table text"/>
    <w:basedOn w:val="Normal"/>
    <w:qFormat/>
    <w:rsid w:val="000F0337"/>
    <w:pPr>
      <w:jc w:val="left"/>
    </w:pPr>
  </w:style>
  <w:style w:type="paragraph" w:customStyle="1" w:styleId="SRTableList2">
    <w:name w:val="SR Table List 2"/>
    <w:basedOn w:val="SRTableList1"/>
    <w:qFormat/>
    <w:rsid w:val="00F61C71"/>
    <w:pPr>
      <w:numPr>
        <w:numId w:val="5"/>
      </w:numPr>
    </w:pPr>
  </w:style>
  <w:style w:type="paragraph" w:customStyle="1" w:styleId="SRTableList3">
    <w:name w:val="SR Table List 3"/>
    <w:basedOn w:val="SRListBullet3"/>
    <w:qFormat/>
    <w:rsid w:val="007B6EB6"/>
    <w:pPr>
      <w:jc w:val="left"/>
    </w:pPr>
  </w:style>
  <w:style w:type="paragraph" w:styleId="Footer">
    <w:name w:val="footer"/>
    <w:basedOn w:val="Normal"/>
    <w:link w:val="FooterChar"/>
    <w:uiPriority w:val="99"/>
    <w:unhideWhenUsed/>
    <w:rsid w:val="001040FA"/>
    <w:pPr>
      <w:tabs>
        <w:tab w:val="center" w:pos="4513"/>
        <w:tab w:val="right" w:pos="9026"/>
      </w:tabs>
      <w:spacing w:after="0"/>
      <w:jc w:val="center"/>
    </w:pPr>
    <w:rPr>
      <w:rFonts w:ascii="Arial Bold" w:hAnsi="Arial Bold"/>
      <w:b/>
      <w:caps/>
      <w:color w:val="FF0000"/>
      <w:sz w:val="18"/>
      <w:szCs w:val="18"/>
    </w:rPr>
  </w:style>
  <w:style w:type="character" w:customStyle="1" w:styleId="FooterChar">
    <w:name w:val="Footer Char"/>
    <w:link w:val="Footer"/>
    <w:uiPriority w:val="99"/>
    <w:rsid w:val="001040FA"/>
    <w:rPr>
      <w:rFonts w:ascii="Arial Bold" w:hAnsi="Arial Bold" w:cs="Arial"/>
      <w:b/>
      <w:caps/>
      <w:color w:val="FF0000"/>
      <w:sz w:val="18"/>
      <w:szCs w:val="18"/>
    </w:rPr>
  </w:style>
  <w:style w:type="paragraph" w:customStyle="1" w:styleId="SRListBullet3">
    <w:name w:val="SR List Bullet 3"/>
    <w:basedOn w:val="Normal"/>
    <w:qFormat/>
    <w:rsid w:val="007B6EB6"/>
    <w:pPr>
      <w:numPr>
        <w:numId w:val="3"/>
      </w:numPr>
    </w:pPr>
    <w:rPr>
      <w:lang w:eastAsia="en-AU"/>
    </w:rPr>
  </w:style>
  <w:style w:type="paragraph" w:styleId="ListBullet2">
    <w:name w:val="List Bullet 2"/>
    <w:basedOn w:val="Normal"/>
    <w:uiPriority w:val="99"/>
    <w:semiHidden/>
    <w:unhideWhenUsed/>
    <w:qFormat/>
    <w:rsid w:val="004230C8"/>
    <w:pPr>
      <w:numPr>
        <w:numId w:val="1"/>
      </w:numPr>
      <w:ind w:left="1077" w:hanging="357"/>
      <w:contextualSpacing/>
    </w:pPr>
  </w:style>
  <w:style w:type="paragraph" w:customStyle="1" w:styleId="SRListBullet2">
    <w:name w:val="SR List Bullet 2"/>
    <w:basedOn w:val="ListBullet"/>
    <w:qFormat/>
    <w:rsid w:val="0075614D"/>
    <w:pPr>
      <w:numPr>
        <w:numId w:val="4"/>
      </w:numPr>
      <w:ind w:left="1077" w:hanging="357"/>
    </w:pPr>
  </w:style>
  <w:style w:type="character" w:customStyle="1" w:styleId="Heading2Char">
    <w:name w:val="Heading 2 Char"/>
    <w:link w:val="Heading2"/>
    <w:uiPriority w:val="9"/>
    <w:semiHidden/>
    <w:rsid w:val="005A0BF8"/>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C86E7B"/>
    <w:pPr>
      <w:tabs>
        <w:tab w:val="center" w:pos="4513"/>
        <w:tab w:val="right" w:pos="9026"/>
      </w:tabs>
      <w:spacing w:after="0"/>
    </w:pPr>
  </w:style>
  <w:style w:type="character" w:customStyle="1" w:styleId="HeaderChar">
    <w:name w:val="Header Char"/>
    <w:link w:val="Header"/>
    <w:uiPriority w:val="99"/>
    <w:rsid w:val="00C86E7B"/>
    <w:rPr>
      <w:rFonts w:ascii="Arial" w:hAnsi="Arial" w:cs="Arial"/>
      <w:sz w:val="20"/>
    </w:rPr>
  </w:style>
  <w:style w:type="paragraph" w:customStyle="1" w:styleId="SRListNumber1">
    <w:name w:val="SR List Number 1"/>
    <w:basedOn w:val="ListBullet"/>
    <w:qFormat/>
    <w:rsid w:val="004756ED"/>
    <w:pPr>
      <w:numPr>
        <w:numId w:val="6"/>
      </w:numPr>
      <w:ind w:left="714" w:hanging="357"/>
    </w:pPr>
  </w:style>
  <w:style w:type="paragraph" w:customStyle="1" w:styleId="SRListNumber2">
    <w:name w:val="SR List Number 2"/>
    <w:basedOn w:val="SRListBullet2"/>
    <w:qFormat/>
    <w:rsid w:val="0021617C"/>
    <w:pPr>
      <w:numPr>
        <w:numId w:val="9"/>
      </w:numPr>
    </w:pPr>
  </w:style>
  <w:style w:type="paragraph" w:customStyle="1" w:styleId="SRListNumber3">
    <w:name w:val="SR List Number 3"/>
    <w:basedOn w:val="SRListBullet3"/>
    <w:qFormat/>
    <w:rsid w:val="0021617C"/>
    <w:pPr>
      <w:numPr>
        <w:numId w:val="10"/>
      </w:numPr>
      <w:ind w:hanging="357"/>
    </w:pPr>
  </w:style>
  <w:style w:type="paragraph" w:customStyle="1" w:styleId="TableNumberList1">
    <w:name w:val="Table Number List 1"/>
    <w:basedOn w:val="SRTableList1"/>
    <w:qFormat/>
    <w:rsid w:val="003241FF"/>
    <w:pPr>
      <w:numPr>
        <w:numId w:val="8"/>
      </w:numPr>
      <w:ind w:left="709"/>
    </w:pPr>
    <w:rPr>
      <w:lang w:eastAsia="en-AU"/>
    </w:rPr>
  </w:style>
  <w:style w:type="paragraph" w:customStyle="1" w:styleId="TableNumberList2">
    <w:name w:val="Table Number List 2"/>
    <w:basedOn w:val="TableNumberList1"/>
    <w:qFormat/>
    <w:rsid w:val="003241FF"/>
    <w:pPr>
      <w:numPr>
        <w:ilvl w:val="1"/>
      </w:numPr>
    </w:pPr>
  </w:style>
  <w:style w:type="paragraph" w:customStyle="1" w:styleId="TableNumberList3">
    <w:name w:val="Table Number List 3"/>
    <w:basedOn w:val="TableNumberList2"/>
    <w:qFormat/>
    <w:rsid w:val="003241FF"/>
    <w:pPr>
      <w:numPr>
        <w:ilvl w:val="2"/>
      </w:numPr>
      <w:ind w:left="1560" w:hanging="284"/>
    </w:pPr>
  </w:style>
  <w:style w:type="character" w:customStyle="1" w:styleId="gmaildefault">
    <w:name w:val="gmail_default"/>
    <w:basedOn w:val="DefaultParagraphFont"/>
    <w:rsid w:val="007E3FB0"/>
  </w:style>
  <w:style w:type="character" w:customStyle="1" w:styleId="ListParagraphChar">
    <w:name w:val="List Paragraph Char"/>
    <w:aliases w:val="Opening pages data Char"/>
    <w:basedOn w:val="DefaultParagraphFont"/>
    <w:link w:val="ListParagraph"/>
    <w:uiPriority w:val="99"/>
    <w:locked/>
    <w:rsid w:val="0031663C"/>
    <w:rPr>
      <w:rFonts w:ascii="Arial" w:hAnsi="Arial" w:cs="Arial"/>
      <w:szCs w:val="22"/>
      <w:lang w:eastAsia="en-US"/>
    </w:rPr>
  </w:style>
  <w:style w:type="paragraph" w:styleId="NormalWeb">
    <w:name w:val="Normal (Web)"/>
    <w:basedOn w:val="Normal"/>
    <w:uiPriority w:val="99"/>
    <w:semiHidden/>
    <w:unhideWhenUsed/>
    <w:rsid w:val="00B62D81"/>
    <w:pPr>
      <w:widowControl/>
      <w:spacing w:before="100" w:beforeAutospacing="1" w:after="100" w:afterAutospacing="1"/>
      <w:jc w:val="left"/>
    </w:pPr>
    <w:rPr>
      <w:rFonts w:ascii="Times New Roman" w:eastAsia="Times New Roman" w:hAnsi="Times New Roman" w:cs="Times New Roman"/>
      <w:sz w:val="24"/>
      <w:szCs w:val="24"/>
      <w:lang w:eastAsia="en-AU"/>
    </w:rPr>
  </w:style>
  <w:style w:type="paragraph" w:styleId="Revision">
    <w:name w:val="Revision"/>
    <w:hidden/>
    <w:uiPriority w:val="99"/>
    <w:semiHidden/>
    <w:rsid w:val="00590363"/>
    <w:rPr>
      <w:rFonts w:ascii="Arial" w:hAnsi="Arial" w:cs="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286">
      <w:bodyDiv w:val="1"/>
      <w:marLeft w:val="0"/>
      <w:marRight w:val="0"/>
      <w:marTop w:val="0"/>
      <w:marBottom w:val="0"/>
      <w:divBdr>
        <w:top w:val="none" w:sz="0" w:space="0" w:color="auto"/>
        <w:left w:val="none" w:sz="0" w:space="0" w:color="auto"/>
        <w:bottom w:val="none" w:sz="0" w:space="0" w:color="auto"/>
        <w:right w:val="none" w:sz="0" w:space="0" w:color="auto"/>
      </w:divBdr>
    </w:div>
    <w:div w:id="65614117">
      <w:bodyDiv w:val="1"/>
      <w:marLeft w:val="0"/>
      <w:marRight w:val="0"/>
      <w:marTop w:val="0"/>
      <w:marBottom w:val="0"/>
      <w:divBdr>
        <w:top w:val="none" w:sz="0" w:space="0" w:color="auto"/>
        <w:left w:val="none" w:sz="0" w:space="0" w:color="auto"/>
        <w:bottom w:val="none" w:sz="0" w:space="0" w:color="auto"/>
        <w:right w:val="none" w:sz="0" w:space="0" w:color="auto"/>
      </w:divBdr>
      <w:divsChild>
        <w:div w:id="818229826">
          <w:marLeft w:val="0"/>
          <w:marRight w:val="0"/>
          <w:marTop w:val="0"/>
          <w:marBottom w:val="300"/>
          <w:divBdr>
            <w:top w:val="none" w:sz="0" w:space="0" w:color="auto"/>
            <w:left w:val="none" w:sz="0" w:space="0" w:color="auto"/>
            <w:bottom w:val="none" w:sz="0" w:space="0" w:color="auto"/>
            <w:right w:val="none" w:sz="0" w:space="0" w:color="auto"/>
          </w:divBdr>
          <w:divsChild>
            <w:div w:id="634414949">
              <w:marLeft w:val="0"/>
              <w:marRight w:val="0"/>
              <w:marTop w:val="0"/>
              <w:marBottom w:val="0"/>
              <w:divBdr>
                <w:top w:val="none" w:sz="0" w:space="0" w:color="auto"/>
                <w:left w:val="none" w:sz="0" w:space="0" w:color="auto"/>
                <w:bottom w:val="none" w:sz="0" w:space="0" w:color="auto"/>
                <w:right w:val="none" w:sz="0" w:space="0" w:color="auto"/>
              </w:divBdr>
            </w:div>
          </w:divsChild>
        </w:div>
        <w:div w:id="906189664">
          <w:marLeft w:val="0"/>
          <w:marRight w:val="0"/>
          <w:marTop w:val="0"/>
          <w:marBottom w:val="0"/>
          <w:divBdr>
            <w:top w:val="none" w:sz="0" w:space="0" w:color="auto"/>
            <w:left w:val="none" w:sz="0" w:space="0" w:color="auto"/>
            <w:bottom w:val="none" w:sz="0" w:space="0" w:color="auto"/>
            <w:right w:val="none" w:sz="0" w:space="0" w:color="auto"/>
          </w:divBdr>
          <w:divsChild>
            <w:div w:id="562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838">
      <w:bodyDiv w:val="1"/>
      <w:marLeft w:val="0"/>
      <w:marRight w:val="0"/>
      <w:marTop w:val="0"/>
      <w:marBottom w:val="0"/>
      <w:divBdr>
        <w:top w:val="none" w:sz="0" w:space="0" w:color="auto"/>
        <w:left w:val="none" w:sz="0" w:space="0" w:color="auto"/>
        <w:bottom w:val="none" w:sz="0" w:space="0" w:color="auto"/>
        <w:right w:val="none" w:sz="0" w:space="0" w:color="auto"/>
      </w:divBdr>
    </w:div>
    <w:div w:id="651252117">
      <w:bodyDiv w:val="1"/>
      <w:marLeft w:val="0"/>
      <w:marRight w:val="0"/>
      <w:marTop w:val="0"/>
      <w:marBottom w:val="0"/>
      <w:divBdr>
        <w:top w:val="none" w:sz="0" w:space="0" w:color="auto"/>
        <w:left w:val="none" w:sz="0" w:space="0" w:color="auto"/>
        <w:bottom w:val="none" w:sz="0" w:space="0" w:color="auto"/>
        <w:right w:val="none" w:sz="0" w:space="0" w:color="auto"/>
      </w:divBdr>
    </w:div>
    <w:div w:id="672954884">
      <w:bodyDiv w:val="1"/>
      <w:marLeft w:val="0"/>
      <w:marRight w:val="0"/>
      <w:marTop w:val="0"/>
      <w:marBottom w:val="0"/>
      <w:divBdr>
        <w:top w:val="none" w:sz="0" w:space="0" w:color="auto"/>
        <w:left w:val="none" w:sz="0" w:space="0" w:color="auto"/>
        <w:bottom w:val="none" w:sz="0" w:space="0" w:color="auto"/>
        <w:right w:val="none" w:sz="0" w:space="0" w:color="auto"/>
      </w:divBdr>
    </w:div>
    <w:div w:id="758212049">
      <w:bodyDiv w:val="1"/>
      <w:marLeft w:val="0"/>
      <w:marRight w:val="0"/>
      <w:marTop w:val="0"/>
      <w:marBottom w:val="0"/>
      <w:divBdr>
        <w:top w:val="none" w:sz="0" w:space="0" w:color="auto"/>
        <w:left w:val="none" w:sz="0" w:space="0" w:color="auto"/>
        <w:bottom w:val="none" w:sz="0" w:space="0" w:color="auto"/>
        <w:right w:val="none" w:sz="0" w:space="0" w:color="auto"/>
      </w:divBdr>
    </w:div>
    <w:div w:id="854535057">
      <w:bodyDiv w:val="1"/>
      <w:marLeft w:val="0"/>
      <w:marRight w:val="0"/>
      <w:marTop w:val="0"/>
      <w:marBottom w:val="0"/>
      <w:divBdr>
        <w:top w:val="none" w:sz="0" w:space="0" w:color="auto"/>
        <w:left w:val="none" w:sz="0" w:space="0" w:color="auto"/>
        <w:bottom w:val="none" w:sz="0" w:space="0" w:color="auto"/>
        <w:right w:val="none" w:sz="0" w:space="0" w:color="auto"/>
      </w:divBdr>
    </w:div>
    <w:div w:id="1085565817">
      <w:bodyDiv w:val="1"/>
      <w:marLeft w:val="0"/>
      <w:marRight w:val="0"/>
      <w:marTop w:val="0"/>
      <w:marBottom w:val="0"/>
      <w:divBdr>
        <w:top w:val="none" w:sz="0" w:space="0" w:color="auto"/>
        <w:left w:val="none" w:sz="0" w:space="0" w:color="auto"/>
        <w:bottom w:val="none" w:sz="0" w:space="0" w:color="auto"/>
        <w:right w:val="none" w:sz="0" w:space="0" w:color="auto"/>
      </w:divBdr>
    </w:div>
    <w:div w:id="1266034848">
      <w:bodyDiv w:val="1"/>
      <w:marLeft w:val="0"/>
      <w:marRight w:val="0"/>
      <w:marTop w:val="0"/>
      <w:marBottom w:val="0"/>
      <w:divBdr>
        <w:top w:val="none" w:sz="0" w:space="0" w:color="auto"/>
        <w:left w:val="none" w:sz="0" w:space="0" w:color="auto"/>
        <w:bottom w:val="none" w:sz="0" w:space="0" w:color="auto"/>
        <w:right w:val="none" w:sz="0" w:space="0" w:color="auto"/>
      </w:divBdr>
    </w:div>
    <w:div w:id="1335034469">
      <w:bodyDiv w:val="1"/>
      <w:marLeft w:val="0"/>
      <w:marRight w:val="0"/>
      <w:marTop w:val="0"/>
      <w:marBottom w:val="0"/>
      <w:divBdr>
        <w:top w:val="none" w:sz="0" w:space="0" w:color="auto"/>
        <w:left w:val="none" w:sz="0" w:space="0" w:color="auto"/>
        <w:bottom w:val="none" w:sz="0" w:space="0" w:color="auto"/>
        <w:right w:val="none" w:sz="0" w:space="0" w:color="auto"/>
      </w:divBdr>
      <w:divsChild>
        <w:div w:id="2035501230">
          <w:marLeft w:val="0"/>
          <w:marRight w:val="0"/>
          <w:marTop w:val="0"/>
          <w:marBottom w:val="0"/>
          <w:divBdr>
            <w:top w:val="none" w:sz="0" w:space="0" w:color="auto"/>
            <w:left w:val="none" w:sz="0" w:space="0" w:color="auto"/>
            <w:bottom w:val="none" w:sz="0" w:space="0" w:color="auto"/>
            <w:right w:val="none" w:sz="0" w:space="0" w:color="auto"/>
          </w:divBdr>
          <w:divsChild>
            <w:div w:id="1737312831">
              <w:marLeft w:val="0"/>
              <w:marRight w:val="0"/>
              <w:marTop w:val="0"/>
              <w:marBottom w:val="0"/>
              <w:divBdr>
                <w:top w:val="none" w:sz="0" w:space="0" w:color="auto"/>
                <w:left w:val="none" w:sz="0" w:space="0" w:color="auto"/>
                <w:bottom w:val="none" w:sz="0" w:space="0" w:color="auto"/>
                <w:right w:val="none" w:sz="0" w:space="0" w:color="auto"/>
              </w:divBdr>
              <w:divsChild>
                <w:div w:id="2010060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6333">
      <w:bodyDiv w:val="1"/>
      <w:marLeft w:val="0"/>
      <w:marRight w:val="0"/>
      <w:marTop w:val="0"/>
      <w:marBottom w:val="0"/>
      <w:divBdr>
        <w:top w:val="none" w:sz="0" w:space="0" w:color="auto"/>
        <w:left w:val="none" w:sz="0" w:space="0" w:color="auto"/>
        <w:bottom w:val="none" w:sz="0" w:space="0" w:color="auto"/>
        <w:right w:val="none" w:sz="0" w:space="0" w:color="auto"/>
      </w:divBdr>
      <w:divsChild>
        <w:div w:id="323053713">
          <w:marLeft w:val="0"/>
          <w:marRight w:val="0"/>
          <w:marTop w:val="0"/>
          <w:marBottom w:val="0"/>
          <w:divBdr>
            <w:top w:val="none" w:sz="0" w:space="0" w:color="auto"/>
            <w:left w:val="none" w:sz="0" w:space="0" w:color="auto"/>
            <w:bottom w:val="none" w:sz="0" w:space="0" w:color="auto"/>
            <w:right w:val="none" w:sz="0" w:space="0" w:color="auto"/>
          </w:divBdr>
          <w:divsChild>
            <w:div w:id="12848112">
              <w:marLeft w:val="0"/>
              <w:marRight w:val="0"/>
              <w:marTop w:val="0"/>
              <w:marBottom w:val="0"/>
              <w:divBdr>
                <w:top w:val="none" w:sz="0" w:space="0" w:color="auto"/>
                <w:left w:val="none" w:sz="0" w:space="0" w:color="auto"/>
                <w:bottom w:val="none" w:sz="0" w:space="0" w:color="auto"/>
                <w:right w:val="none" w:sz="0" w:space="0" w:color="auto"/>
              </w:divBdr>
              <w:divsChild>
                <w:div w:id="7435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8987">
          <w:marLeft w:val="0"/>
          <w:marRight w:val="0"/>
          <w:marTop w:val="0"/>
          <w:marBottom w:val="0"/>
          <w:divBdr>
            <w:top w:val="none" w:sz="0" w:space="0" w:color="auto"/>
            <w:left w:val="none" w:sz="0" w:space="0" w:color="auto"/>
            <w:bottom w:val="none" w:sz="0" w:space="0" w:color="auto"/>
            <w:right w:val="none" w:sz="0" w:space="0" w:color="auto"/>
          </w:divBdr>
        </w:div>
        <w:div w:id="2068065416">
          <w:marLeft w:val="0"/>
          <w:marRight w:val="0"/>
          <w:marTop w:val="0"/>
          <w:marBottom w:val="0"/>
          <w:divBdr>
            <w:top w:val="none" w:sz="0" w:space="0" w:color="auto"/>
            <w:left w:val="none" w:sz="0" w:space="0" w:color="auto"/>
            <w:bottom w:val="none" w:sz="0" w:space="0" w:color="auto"/>
            <w:right w:val="none" w:sz="0" w:space="0" w:color="auto"/>
          </w:divBdr>
        </w:div>
        <w:div w:id="1992899767">
          <w:marLeft w:val="0"/>
          <w:marRight w:val="0"/>
          <w:marTop w:val="0"/>
          <w:marBottom w:val="0"/>
          <w:divBdr>
            <w:top w:val="none" w:sz="0" w:space="0" w:color="auto"/>
            <w:left w:val="none" w:sz="0" w:space="0" w:color="auto"/>
            <w:bottom w:val="none" w:sz="0" w:space="0" w:color="auto"/>
            <w:right w:val="none" w:sz="0" w:space="0" w:color="auto"/>
          </w:divBdr>
        </w:div>
        <w:div w:id="1523780670">
          <w:marLeft w:val="0"/>
          <w:marRight w:val="0"/>
          <w:marTop w:val="0"/>
          <w:marBottom w:val="0"/>
          <w:divBdr>
            <w:top w:val="none" w:sz="0" w:space="0" w:color="auto"/>
            <w:left w:val="none" w:sz="0" w:space="0" w:color="auto"/>
            <w:bottom w:val="none" w:sz="0" w:space="0" w:color="auto"/>
            <w:right w:val="none" w:sz="0" w:space="0" w:color="auto"/>
          </w:divBdr>
        </w:div>
        <w:div w:id="917135454">
          <w:marLeft w:val="0"/>
          <w:marRight w:val="0"/>
          <w:marTop w:val="0"/>
          <w:marBottom w:val="0"/>
          <w:divBdr>
            <w:top w:val="none" w:sz="0" w:space="0" w:color="auto"/>
            <w:left w:val="none" w:sz="0" w:space="0" w:color="auto"/>
            <w:bottom w:val="none" w:sz="0" w:space="0" w:color="auto"/>
            <w:right w:val="none" w:sz="0" w:space="0" w:color="auto"/>
          </w:divBdr>
        </w:div>
        <w:div w:id="300158134">
          <w:marLeft w:val="0"/>
          <w:marRight w:val="0"/>
          <w:marTop w:val="0"/>
          <w:marBottom w:val="0"/>
          <w:divBdr>
            <w:top w:val="none" w:sz="0" w:space="0" w:color="auto"/>
            <w:left w:val="none" w:sz="0" w:space="0" w:color="auto"/>
            <w:bottom w:val="none" w:sz="0" w:space="0" w:color="auto"/>
            <w:right w:val="none" w:sz="0" w:space="0" w:color="auto"/>
          </w:divBdr>
        </w:div>
        <w:div w:id="671952869">
          <w:marLeft w:val="0"/>
          <w:marRight w:val="0"/>
          <w:marTop w:val="0"/>
          <w:marBottom w:val="0"/>
          <w:divBdr>
            <w:top w:val="none" w:sz="0" w:space="0" w:color="auto"/>
            <w:left w:val="none" w:sz="0" w:space="0" w:color="auto"/>
            <w:bottom w:val="none" w:sz="0" w:space="0" w:color="auto"/>
            <w:right w:val="none" w:sz="0" w:space="0" w:color="auto"/>
          </w:divBdr>
        </w:div>
        <w:div w:id="1760373428">
          <w:marLeft w:val="0"/>
          <w:marRight w:val="0"/>
          <w:marTop w:val="0"/>
          <w:marBottom w:val="0"/>
          <w:divBdr>
            <w:top w:val="none" w:sz="0" w:space="0" w:color="auto"/>
            <w:left w:val="none" w:sz="0" w:space="0" w:color="auto"/>
            <w:bottom w:val="none" w:sz="0" w:space="0" w:color="auto"/>
            <w:right w:val="none" w:sz="0" w:space="0" w:color="auto"/>
          </w:divBdr>
        </w:div>
      </w:divsChild>
    </w:div>
    <w:div w:id="1688487483">
      <w:bodyDiv w:val="1"/>
      <w:marLeft w:val="0"/>
      <w:marRight w:val="0"/>
      <w:marTop w:val="0"/>
      <w:marBottom w:val="0"/>
      <w:divBdr>
        <w:top w:val="none" w:sz="0" w:space="0" w:color="auto"/>
        <w:left w:val="none" w:sz="0" w:space="0" w:color="auto"/>
        <w:bottom w:val="none" w:sz="0" w:space="0" w:color="auto"/>
        <w:right w:val="none" w:sz="0" w:space="0" w:color="auto"/>
      </w:divBdr>
    </w:div>
    <w:div w:id="184019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3au\Documents\FY20%20template%20-%20Company%20-%20FY20%20R&amp;D%20plan%20-%20%23%20Project%20na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73D11-BC88-40E7-A15C-4979176E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FY20 template - Company - FY20 R&amp;D plan - # Project name.dotx</Template>
  <TotalTime>239</TotalTime>
  <Pages>15</Pages>
  <Words>5601</Words>
  <Characters>31928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Parkinson</dc:creator>
  <cp:lastModifiedBy>Adam Jenkins</cp:lastModifiedBy>
  <cp:revision>6</cp:revision>
  <dcterms:created xsi:type="dcterms:W3CDTF">2024-03-21T06:27:00Z</dcterms:created>
  <dcterms:modified xsi:type="dcterms:W3CDTF">2024-03-25T01:48:00Z</dcterms:modified>
</cp:coreProperties>
</file>